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29D52386"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2C7597">
        <w:rPr>
          <w:rFonts w:ascii="Arial Narrow" w:hAnsi="Arial Narrow"/>
          <w:noProof/>
          <w:color w:val="32B4FA"/>
          <w:sz w:val="56"/>
          <w:szCs w:val="56"/>
          <w:lang w:val="en-US"/>
        </w:rPr>
        <w:t xml:space="preserve"> 2</w:t>
      </w:r>
      <w:r w:rsidR="00134229" w:rsidRPr="00C93E86">
        <w:rPr>
          <w:rFonts w:ascii="Arial Narrow" w:hAnsi="Arial Narrow"/>
          <w:noProof/>
          <w:color w:val="32B4FA"/>
          <w:sz w:val="56"/>
          <w:szCs w:val="56"/>
          <w:lang w:val="en-US"/>
        </w:rPr>
        <w:t xml:space="preserve">: </w:t>
      </w:r>
      <w:r w:rsidR="002C7597">
        <w:rPr>
          <w:rFonts w:ascii="Arial Narrow" w:hAnsi="Arial Narrow"/>
          <w:noProof/>
          <w:color w:val="32B4FA"/>
          <w:sz w:val="56"/>
          <w:szCs w:val="56"/>
          <w:lang w:val="en-US"/>
        </w:rPr>
        <w:t>Handling Page Navigation and Back</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02A2EB77" w:rsidR="007E39CD" w:rsidRPr="00761D40" w:rsidRDefault="00C869DA" w:rsidP="00A96808">
      <w:r>
        <w:t>August</w:t>
      </w:r>
      <w:r w:rsidR="00D5436B">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79767096" w14:textId="77777777" w:rsidR="002D099F" w:rsidRDefault="004E7B96">
      <w:pPr>
        <w:pStyle w:val="TOC1"/>
        <w:rPr>
          <w:ins w:id="0" w:author="Author"/>
          <w:rFonts w:asciiTheme="minorHAnsi" w:eastAsiaTheme="minorEastAsia" w:hAnsiTheme="minorHAnsi" w:cstheme="minorBidi"/>
          <w:b w:val="0"/>
          <w:bCs w:val="0"/>
          <w:caps w:val="0"/>
          <w:sz w:val="24"/>
          <w:szCs w:val="24"/>
          <w:lang w:eastAsia="en-US" w:bidi="ar-SA"/>
        </w:rPr>
      </w:pPr>
      <w:r>
        <w:rPr>
          <w:lang w:eastAsia="en-U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ins w:id="3" w:author="Author">
        <w:r w:rsidR="002D099F" w:rsidRPr="00302471">
          <w:rPr>
            <w:rStyle w:val="Hyperlink"/>
          </w:rPr>
          <w:fldChar w:fldCharType="begin"/>
        </w:r>
        <w:r w:rsidR="002D099F" w:rsidRPr="00302471">
          <w:rPr>
            <w:rStyle w:val="Hyperlink"/>
          </w:rPr>
          <w:instrText xml:space="preserve"> </w:instrText>
        </w:r>
        <w:r w:rsidR="002D099F">
          <w:instrText>HYPERLINK \l "_Toc429138641"</w:instrText>
        </w:r>
        <w:r w:rsidR="002D099F" w:rsidRPr="00302471">
          <w:rPr>
            <w:rStyle w:val="Hyperlink"/>
          </w:rPr>
          <w:instrText xml:space="preserve"> </w:instrText>
        </w:r>
        <w:r w:rsidR="002D099F" w:rsidRPr="00302471">
          <w:rPr>
            <w:rStyle w:val="Hyperlink"/>
          </w:rPr>
          <w:fldChar w:fldCharType="separate"/>
        </w:r>
        <w:r w:rsidR="002D099F" w:rsidRPr="00302471">
          <w:rPr>
            <w:rStyle w:val="Hyperlink"/>
          </w:rPr>
          <w:t>Overview</w:t>
        </w:r>
        <w:r w:rsidR="002D099F">
          <w:rPr>
            <w:webHidden/>
          </w:rPr>
          <w:tab/>
        </w:r>
        <w:r w:rsidR="002D099F">
          <w:rPr>
            <w:webHidden/>
          </w:rPr>
          <w:fldChar w:fldCharType="begin"/>
        </w:r>
        <w:r w:rsidR="002D099F">
          <w:rPr>
            <w:webHidden/>
          </w:rPr>
          <w:instrText xml:space="preserve"> PAGEREF _Toc429138641 \h </w:instrText>
        </w:r>
      </w:ins>
      <w:r w:rsidR="002D099F">
        <w:rPr>
          <w:webHidden/>
        </w:rPr>
      </w:r>
      <w:r w:rsidR="002D099F">
        <w:rPr>
          <w:webHidden/>
        </w:rPr>
        <w:fldChar w:fldCharType="separate"/>
      </w:r>
      <w:ins w:id="4" w:author="Author">
        <w:r w:rsidR="002D099F">
          <w:rPr>
            <w:webHidden/>
          </w:rPr>
          <w:t>3</w:t>
        </w:r>
        <w:r w:rsidR="002D099F">
          <w:rPr>
            <w:webHidden/>
          </w:rPr>
          <w:fldChar w:fldCharType="end"/>
        </w:r>
        <w:r w:rsidR="002D099F" w:rsidRPr="00302471">
          <w:rPr>
            <w:rStyle w:val="Hyperlink"/>
          </w:rPr>
          <w:fldChar w:fldCharType="end"/>
        </w:r>
      </w:ins>
    </w:p>
    <w:p w14:paraId="4FCA1185" w14:textId="77777777" w:rsidR="002D099F" w:rsidRDefault="002D099F">
      <w:pPr>
        <w:pStyle w:val="TOC1"/>
        <w:rPr>
          <w:ins w:id="5" w:author="Author"/>
          <w:rFonts w:asciiTheme="minorHAnsi" w:eastAsiaTheme="minorEastAsia" w:hAnsiTheme="minorHAnsi" w:cstheme="minorBidi"/>
          <w:b w:val="0"/>
          <w:bCs w:val="0"/>
          <w:caps w:val="0"/>
          <w:sz w:val="24"/>
          <w:szCs w:val="24"/>
          <w:lang w:eastAsia="en-US" w:bidi="ar-SA"/>
        </w:rPr>
      </w:pPr>
      <w:ins w:id="6" w:author="Author">
        <w:r w:rsidRPr="00302471">
          <w:rPr>
            <w:rStyle w:val="Hyperlink"/>
          </w:rPr>
          <w:fldChar w:fldCharType="begin"/>
        </w:r>
        <w:r w:rsidRPr="00302471">
          <w:rPr>
            <w:rStyle w:val="Hyperlink"/>
          </w:rPr>
          <w:instrText xml:space="preserve"> </w:instrText>
        </w:r>
        <w:r>
          <w:instrText>HYPERLINK \l "_Toc429138642"</w:instrText>
        </w:r>
        <w:r w:rsidRPr="00302471">
          <w:rPr>
            <w:rStyle w:val="Hyperlink"/>
          </w:rPr>
          <w:instrText xml:space="preserve"> </w:instrText>
        </w:r>
        <w:r w:rsidRPr="00302471">
          <w:rPr>
            <w:rStyle w:val="Hyperlink"/>
          </w:rPr>
          <w:fldChar w:fldCharType="separate"/>
        </w:r>
        <w:r w:rsidRPr="00302471">
          <w:rPr>
            <w:rStyle w:val="Hyperlink"/>
          </w:rPr>
          <w:t>Exercise 1: Page Navigation</w:t>
        </w:r>
        <w:r>
          <w:rPr>
            <w:webHidden/>
          </w:rPr>
          <w:tab/>
        </w:r>
        <w:r>
          <w:rPr>
            <w:webHidden/>
          </w:rPr>
          <w:fldChar w:fldCharType="begin"/>
        </w:r>
        <w:r>
          <w:rPr>
            <w:webHidden/>
          </w:rPr>
          <w:instrText xml:space="preserve"> PAGEREF _Toc429138642 \h </w:instrText>
        </w:r>
      </w:ins>
      <w:r>
        <w:rPr>
          <w:webHidden/>
        </w:rPr>
      </w:r>
      <w:r>
        <w:rPr>
          <w:webHidden/>
        </w:rPr>
        <w:fldChar w:fldCharType="separate"/>
      </w:r>
      <w:ins w:id="7" w:author="Author">
        <w:r>
          <w:rPr>
            <w:webHidden/>
          </w:rPr>
          <w:t>5</w:t>
        </w:r>
        <w:r>
          <w:rPr>
            <w:webHidden/>
          </w:rPr>
          <w:fldChar w:fldCharType="end"/>
        </w:r>
        <w:r w:rsidRPr="00302471">
          <w:rPr>
            <w:rStyle w:val="Hyperlink"/>
          </w:rPr>
          <w:fldChar w:fldCharType="end"/>
        </w:r>
      </w:ins>
    </w:p>
    <w:p w14:paraId="160EEBDE" w14:textId="77777777" w:rsidR="002D099F" w:rsidRDefault="002D099F">
      <w:pPr>
        <w:pStyle w:val="TOC3"/>
        <w:tabs>
          <w:tab w:val="right" w:leader="dot" w:pos="9350"/>
        </w:tabs>
        <w:rPr>
          <w:ins w:id="8" w:author="Author"/>
          <w:noProof/>
          <w:sz w:val="24"/>
          <w:szCs w:val="24"/>
          <w:lang w:bidi="ar-SA"/>
        </w:rPr>
      </w:pPr>
      <w:ins w:id="9" w:author="Author">
        <w:r w:rsidRPr="00302471">
          <w:rPr>
            <w:rStyle w:val="Hyperlink"/>
            <w:noProof/>
          </w:rPr>
          <w:fldChar w:fldCharType="begin"/>
        </w:r>
        <w:r w:rsidRPr="00302471">
          <w:rPr>
            <w:rStyle w:val="Hyperlink"/>
            <w:noProof/>
          </w:rPr>
          <w:instrText xml:space="preserve"> </w:instrText>
        </w:r>
        <w:r>
          <w:rPr>
            <w:noProof/>
          </w:rPr>
          <w:instrText>HYPERLINK \l "_Toc429138643"</w:instrText>
        </w:r>
        <w:r w:rsidRPr="00302471">
          <w:rPr>
            <w:rStyle w:val="Hyperlink"/>
            <w:noProof/>
          </w:rPr>
          <w:instrText xml:space="preserve"> </w:instrText>
        </w:r>
        <w:r w:rsidRPr="00302471">
          <w:rPr>
            <w:rStyle w:val="Hyperlink"/>
            <w:noProof/>
          </w:rPr>
          <w:fldChar w:fldCharType="separate"/>
        </w:r>
        <w:r w:rsidRPr="00302471">
          <w:rPr>
            <w:rStyle w:val="Hyperlink"/>
            <w:noProof/>
          </w:rPr>
          <w:t>Task 1 – Create a blank Universal Windows app</w:t>
        </w:r>
        <w:r>
          <w:rPr>
            <w:noProof/>
            <w:webHidden/>
          </w:rPr>
          <w:tab/>
        </w:r>
        <w:r>
          <w:rPr>
            <w:noProof/>
            <w:webHidden/>
          </w:rPr>
          <w:fldChar w:fldCharType="begin"/>
        </w:r>
        <w:r>
          <w:rPr>
            <w:noProof/>
            <w:webHidden/>
          </w:rPr>
          <w:instrText xml:space="preserve"> PAGEREF _Toc429138643 \h </w:instrText>
        </w:r>
      </w:ins>
      <w:r>
        <w:rPr>
          <w:noProof/>
          <w:webHidden/>
        </w:rPr>
      </w:r>
      <w:r>
        <w:rPr>
          <w:noProof/>
          <w:webHidden/>
        </w:rPr>
        <w:fldChar w:fldCharType="separate"/>
      </w:r>
      <w:ins w:id="10" w:author="Author">
        <w:r>
          <w:rPr>
            <w:noProof/>
            <w:webHidden/>
          </w:rPr>
          <w:t>5</w:t>
        </w:r>
        <w:r>
          <w:rPr>
            <w:noProof/>
            <w:webHidden/>
          </w:rPr>
          <w:fldChar w:fldCharType="end"/>
        </w:r>
        <w:r w:rsidRPr="00302471">
          <w:rPr>
            <w:rStyle w:val="Hyperlink"/>
            <w:noProof/>
          </w:rPr>
          <w:fldChar w:fldCharType="end"/>
        </w:r>
      </w:ins>
    </w:p>
    <w:p w14:paraId="557B613D" w14:textId="77777777" w:rsidR="002D099F" w:rsidRDefault="002D099F">
      <w:pPr>
        <w:pStyle w:val="TOC3"/>
        <w:tabs>
          <w:tab w:val="right" w:leader="dot" w:pos="9350"/>
        </w:tabs>
        <w:rPr>
          <w:ins w:id="11" w:author="Author"/>
          <w:noProof/>
          <w:sz w:val="24"/>
          <w:szCs w:val="24"/>
          <w:lang w:bidi="ar-SA"/>
        </w:rPr>
      </w:pPr>
      <w:ins w:id="12" w:author="Author">
        <w:r w:rsidRPr="00302471">
          <w:rPr>
            <w:rStyle w:val="Hyperlink"/>
            <w:noProof/>
          </w:rPr>
          <w:fldChar w:fldCharType="begin"/>
        </w:r>
        <w:r w:rsidRPr="00302471">
          <w:rPr>
            <w:rStyle w:val="Hyperlink"/>
            <w:noProof/>
          </w:rPr>
          <w:instrText xml:space="preserve"> </w:instrText>
        </w:r>
        <w:r>
          <w:rPr>
            <w:noProof/>
          </w:rPr>
          <w:instrText>HYPERLINK \l "_Toc429138644"</w:instrText>
        </w:r>
        <w:r w:rsidRPr="00302471">
          <w:rPr>
            <w:rStyle w:val="Hyperlink"/>
            <w:noProof/>
          </w:rPr>
          <w:instrText xml:space="preserve"> </w:instrText>
        </w:r>
        <w:r w:rsidRPr="00302471">
          <w:rPr>
            <w:rStyle w:val="Hyperlink"/>
            <w:noProof/>
          </w:rPr>
          <w:fldChar w:fldCharType="separate"/>
        </w:r>
        <w:r w:rsidRPr="00302471">
          <w:rPr>
            <w:rStyle w:val="Hyperlink"/>
            <w:noProof/>
          </w:rPr>
          <w:t>Task 2 - Create a view</w:t>
        </w:r>
        <w:r>
          <w:rPr>
            <w:noProof/>
            <w:webHidden/>
          </w:rPr>
          <w:tab/>
        </w:r>
        <w:r>
          <w:rPr>
            <w:noProof/>
            <w:webHidden/>
          </w:rPr>
          <w:fldChar w:fldCharType="begin"/>
        </w:r>
        <w:r>
          <w:rPr>
            <w:noProof/>
            <w:webHidden/>
          </w:rPr>
          <w:instrText xml:space="preserve"> PAGEREF _Toc429138644 \h </w:instrText>
        </w:r>
      </w:ins>
      <w:r>
        <w:rPr>
          <w:noProof/>
          <w:webHidden/>
        </w:rPr>
      </w:r>
      <w:r>
        <w:rPr>
          <w:noProof/>
          <w:webHidden/>
        </w:rPr>
        <w:fldChar w:fldCharType="separate"/>
      </w:r>
      <w:ins w:id="13" w:author="Author">
        <w:r>
          <w:rPr>
            <w:noProof/>
            <w:webHidden/>
          </w:rPr>
          <w:t>8</w:t>
        </w:r>
        <w:r>
          <w:rPr>
            <w:noProof/>
            <w:webHidden/>
          </w:rPr>
          <w:fldChar w:fldCharType="end"/>
        </w:r>
        <w:r w:rsidRPr="00302471">
          <w:rPr>
            <w:rStyle w:val="Hyperlink"/>
            <w:noProof/>
          </w:rPr>
          <w:fldChar w:fldCharType="end"/>
        </w:r>
      </w:ins>
    </w:p>
    <w:p w14:paraId="794E46D6" w14:textId="77777777" w:rsidR="002D099F" w:rsidRDefault="002D099F">
      <w:pPr>
        <w:pStyle w:val="TOC3"/>
        <w:tabs>
          <w:tab w:val="right" w:leader="dot" w:pos="9350"/>
        </w:tabs>
        <w:rPr>
          <w:ins w:id="14" w:author="Author"/>
          <w:noProof/>
          <w:sz w:val="24"/>
          <w:szCs w:val="24"/>
          <w:lang w:bidi="ar-SA"/>
        </w:rPr>
      </w:pPr>
      <w:ins w:id="15" w:author="Author">
        <w:r w:rsidRPr="00302471">
          <w:rPr>
            <w:rStyle w:val="Hyperlink"/>
            <w:noProof/>
          </w:rPr>
          <w:fldChar w:fldCharType="begin"/>
        </w:r>
        <w:r w:rsidRPr="00302471">
          <w:rPr>
            <w:rStyle w:val="Hyperlink"/>
            <w:noProof/>
          </w:rPr>
          <w:instrText xml:space="preserve"> </w:instrText>
        </w:r>
        <w:r>
          <w:rPr>
            <w:noProof/>
          </w:rPr>
          <w:instrText>HYPERLINK \l "_Toc429138645"</w:instrText>
        </w:r>
        <w:r w:rsidRPr="00302471">
          <w:rPr>
            <w:rStyle w:val="Hyperlink"/>
            <w:noProof/>
          </w:rPr>
          <w:instrText xml:space="preserve"> </w:instrText>
        </w:r>
        <w:r w:rsidRPr="00302471">
          <w:rPr>
            <w:rStyle w:val="Hyperlink"/>
            <w:noProof/>
          </w:rPr>
          <w:fldChar w:fldCharType="separate"/>
        </w:r>
        <w:r w:rsidRPr="00302471">
          <w:rPr>
            <w:rStyle w:val="Hyperlink"/>
            <w:noProof/>
          </w:rPr>
          <w:t>Task 3 – Introduce navigation</w:t>
        </w:r>
        <w:r>
          <w:rPr>
            <w:noProof/>
            <w:webHidden/>
          </w:rPr>
          <w:tab/>
        </w:r>
        <w:r>
          <w:rPr>
            <w:noProof/>
            <w:webHidden/>
          </w:rPr>
          <w:fldChar w:fldCharType="begin"/>
        </w:r>
        <w:r>
          <w:rPr>
            <w:noProof/>
            <w:webHidden/>
          </w:rPr>
          <w:instrText xml:space="preserve"> PAGEREF _Toc429138645 \h </w:instrText>
        </w:r>
      </w:ins>
      <w:r>
        <w:rPr>
          <w:noProof/>
          <w:webHidden/>
        </w:rPr>
      </w:r>
      <w:r>
        <w:rPr>
          <w:noProof/>
          <w:webHidden/>
        </w:rPr>
        <w:fldChar w:fldCharType="separate"/>
      </w:r>
      <w:ins w:id="16" w:author="Author">
        <w:r>
          <w:rPr>
            <w:noProof/>
            <w:webHidden/>
          </w:rPr>
          <w:t>11</w:t>
        </w:r>
        <w:r>
          <w:rPr>
            <w:noProof/>
            <w:webHidden/>
          </w:rPr>
          <w:fldChar w:fldCharType="end"/>
        </w:r>
        <w:r w:rsidRPr="00302471">
          <w:rPr>
            <w:rStyle w:val="Hyperlink"/>
            <w:noProof/>
          </w:rPr>
          <w:fldChar w:fldCharType="end"/>
        </w:r>
      </w:ins>
    </w:p>
    <w:p w14:paraId="4B006C3D" w14:textId="77777777" w:rsidR="002D099F" w:rsidRDefault="002D099F">
      <w:pPr>
        <w:pStyle w:val="TOC3"/>
        <w:tabs>
          <w:tab w:val="right" w:leader="dot" w:pos="9350"/>
        </w:tabs>
        <w:rPr>
          <w:ins w:id="17" w:author="Author"/>
          <w:noProof/>
          <w:sz w:val="24"/>
          <w:szCs w:val="24"/>
          <w:lang w:bidi="ar-SA"/>
        </w:rPr>
      </w:pPr>
      <w:ins w:id="18" w:author="Author">
        <w:r w:rsidRPr="00302471">
          <w:rPr>
            <w:rStyle w:val="Hyperlink"/>
            <w:noProof/>
          </w:rPr>
          <w:fldChar w:fldCharType="begin"/>
        </w:r>
        <w:r w:rsidRPr="00302471">
          <w:rPr>
            <w:rStyle w:val="Hyperlink"/>
            <w:noProof/>
          </w:rPr>
          <w:instrText xml:space="preserve"> </w:instrText>
        </w:r>
        <w:r>
          <w:rPr>
            <w:noProof/>
          </w:rPr>
          <w:instrText>HYPERLINK \l "_Toc429138646"</w:instrText>
        </w:r>
        <w:r w:rsidRPr="00302471">
          <w:rPr>
            <w:rStyle w:val="Hyperlink"/>
            <w:noProof/>
          </w:rPr>
          <w:instrText xml:space="preserve"> </w:instrText>
        </w:r>
        <w:r w:rsidRPr="00302471">
          <w:rPr>
            <w:rStyle w:val="Hyperlink"/>
            <w:noProof/>
          </w:rPr>
          <w:fldChar w:fldCharType="separate"/>
        </w:r>
        <w:r w:rsidRPr="00302471">
          <w:rPr>
            <w:rStyle w:val="Hyperlink"/>
            <w:noProof/>
          </w:rPr>
          <w:t>Task 4 – Pass a parameter to Page 2</w:t>
        </w:r>
        <w:r>
          <w:rPr>
            <w:noProof/>
            <w:webHidden/>
          </w:rPr>
          <w:tab/>
        </w:r>
        <w:r>
          <w:rPr>
            <w:noProof/>
            <w:webHidden/>
          </w:rPr>
          <w:fldChar w:fldCharType="begin"/>
        </w:r>
        <w:r>
          <w:rPr>
            <w:noProof/>
            <w:webHidden/>
          </w:rPr>
          <w:instrText xml:space="preserve"> PAGEREF _Toc429138646 \h </w:instrText>
        </w:r>
      </w:ins>
      <w:r>
        <w:rPr>
          <w:noProof/>
          <w:webHidden/>
        </w:rPr>
      </w:r>
      <w:r>
        <w:rPr>
          <w:noProof/>
          <w:webHidden/>
        </w:rPr>
        <w:fldChar w:fldCharType="separate"/>
      </w:r>
      <w:ins w:id="19" w:author="Author">
        <w:r>
          <w:rPr>
            <w:noProof/>
            <w:webHidden/>
          </w:rPr>
          <w:t>13</w:t>
        </w:r>
        <w:r>
          <w:rPr>
            <w:noProof/>
            <w:webHidden/>
          </w:rPr>
          <w:fldChar w:fldCharType="end"/>
        </w:r>
        <w:r w:rsidRPr="00302471">
          <w:rPr>
            <w:rStyle w:val="Hyperlink"/>
            <w:noProof/>
          </w:rPr>
          <w:fldChar w:fldCharType="end"/>
        </w:r>
      </w:ins>
    </w:p>
    <w:p w14:paraId="6A453A99" w14:textId="77777777" w:rsidR="002D099F" w:rsidRDefault="002D099F">
      <w:pPr>
        <w:pStyle w:val="TOC3"/>
        <w:tabs>
          <w:tab w:val="right" w:leader="dot" w:pos="9350"/>
        </w:tabs>
        <w:rPr>
          <w:ins w:id="20" w:author="Author"/>
          <w:noProof/>
          <w:sz w:val="24"/>
          <w:szCs w:val="24"/>
          <w:lang w:bidi="ar-SA"/>
        </w:rPr>
      </w:pPr>
      <w:ins w:id="21" w:author="Author">
        <w:r w:rsidRPr="00302471">
          <w:rPr>
            <w:rStyle w:val="Hyperlink"/>
            <w:noProof/>
          </w:rPr>
          <w:fldChar w:fldCharType="begin"/>
        </w:r>
        <w:r w:rsidRPr="00302471">
          <w:rPr>
            <w:rStyle w:val="Hyperlink"/>
            <w:noProof/>
          </w:rPr>
          <w:instrText xml:space="preserve"> </w:instrText>
        </w:r>
        <w:r>
          <w:rPr>
            <w:noProof/>
          </w:rPr>
          <w:instrText>HYPERLINK \l "_Toc429138647"</w:instrText>
        </w:r>
        <w:r w:rsidRPr="00302471">
          <w:rPr>
            <w:rStyle w:val="Hyperlink"/>
            <w:noProof/>
          </w:rPr>
          <w:instrText xml:space="preserve"> </w:instrText>
        </w:r>
        <w:r w:rsidRPr="00302471">
          <w:rPr>
            <w:rStyle w:val="Hyperlink"/>
            <w:noProof/>
          </w:rPr>
          <w:fldChar w:fldCharType="separate"/>
        </w:r>
        <w:r w:rsidRPr="00302471">
          <w:rPr>
            <w:rStyle w:val="Hyperlink"/>
            <w:noProof/>
          </w:rPr>
          <w:t>Task 5 – Display the message passed to Page2</w:t>
        </w:r>
        <w:r>
          <w:rPr>
            <w:noProof/>
            <w:webHidden/>
          </w:rPr>
          <w:tab/>
        </w:r>
        <w:r>
          <w:rPr>
            <w:noProof/>
            <w:webHidden/>
          </w:rPr>
          <w:fldChar w:fldCharType="begin"/>
        </w:r>
        <w:r>
          <w:rPr>
            <w:noProof/>
            <w:webHidden/>
          </w:rPr>
          <w:instrText xml:space="preserve"> PAGEREF _Toc429138647 \h </w:instrText>
        </w:r>
      </w:ins>
      <w:r>
        <w:rPr>
          <w:noProof/>
          <w:webHidden/>
        </w:rPr>
      </w:r>
      <w:r>
        <w:rPr>
          <w:noProof/>
          <w:webHidden/>
        </w:rPr>
        <w:fldChar w:fldCharType="separate"/>
      </w:r>
      <w:ins w:id="22" w:author="Author">
        <w:r>
          <w:rPr>
            <w:noProof/>
            <w:webHidden/>
          </w:rPr>
          <w:t>14</w:t>
        </w:r>
        <w:r>
          <w:rPr>
            <w:noProof/>
            <w:webHidden/>
          </w:rPr>
          <w:fldChar w:fldCharType="end"/>
        </w:r>
        <w:r w:rsidRPr="00302471">
          <w:rPr>
            <w:rStyle w:val="Hyperlink"/>
            <w:noProof/>
          </w:rPr>
          <w:fldChar w:fldCharType="end"/>
        </w:r>
      </w:ins>
    </w:p>
    <w:p w14:paraId="7CE5E2A2" w14:textId="77777777" w:rsidR="002D099F" w:rsidRDefault="002D099F">
      <w:pPr>
        <w:pStyle w:val="TOC1"/>
        <w:rPr>
          <w:ins w:id="23" w:author="Author"/>
          <w:rFonts w:asciiTheme="minorHAnsi" w:eastAsiaTheme="minorEastAsia" w:hAnsiTheme="minorHAnsi" w:cstheme="minorBidi"/>
          <w:b w:val="0"/>
          <w:bCs w:val="0"/>
          <w:caps w:val="0"/>
          <w:sz w:val="24"/>
          <w:szCs w:val="24"/>
          <w:lang w:eastAsia="en-US" w:bidi="ar-SA"/>
        </w:rPr>
      </w:pPr>
      <w:ins w:id="24" w:author="Author">
        <w:r w:rsidRPr="00302471">
          <w:rPr>
            <w:rStyle w:val="Hyperlink"/>
          </w:rPr>
          <w:fldChar w:fldCharType="begin"/>
        </w:r>
        <w:r w:rsidRPr="00302471">
          <w:rPr>
            <w:rStyle w:val="Hyperlink"/>
          </w:rPr>
          <w:instrText xml:space="preserve"> </w:instrText>
        </w:r>
        <w:r>
          <w:instrText>HYPERLINK \l "_Toc429138648"</w:instrText>
        </w:r>
        <w:r w:rsidRPr="00302471">
          <w:rPr>
            <w:rStyle w:val="Hyperlink"/>
          </w:rPr>
          <w:instrText xml:space="preserve"> </w:instrText>
        </w:r>
        <w:r w:rsidRPr="00302471">
          <w:rPr>
            <w:rStyle w:val="Hyperlink"/>
          </w:rPr>
          <w:fldChar w:fldCharType="separate"/>
        </w:r>
        <w:r w:rsidRPr="00302471">
          <w:rPr>
            <w:rStyle w:val="Hyperlink"/>
          </w:rPr>
          <w:t>Exercise 2: Handling Back</w:t>
        </w:r>
        <w:r>
          <w:rPr>
            <w:webHidden/>
          </w:rPr>
          <w:tab/>
        </w:r>
        <w:r>
          <w:rPr>
            <w:webHidden/>
          </w:rPr>
          <w:fldChar w:fldCharType="begin"/>
        </w:r>
        <w:r>
          <w:rPr>
            <w:webHidden/>
          </w:rPr>
          <w:instrText xml:space="preserve"> PAGEREF _Toc429138648 \h </w:instrText>
        </w:r>
      </w:ins>
      <w:r>
        <w:rPr>
          <w:webHidden/>
        </w:rPr>
      </w:r>
      <w:r>
        <w:rPr>
          <w:webHidden/>
        </w:rPr>
        <w:fldChar w:fldCharType="separate"/>
      </w:r>
      <w:ins w:id="25" w:author="Author">
        <w:r>
          <w:rPr>
            <w:webHidden/>
          </w:rPr>
          <w:t>16</w:t>
        </w:r>
        <w:r>
          <w:rPr>
            <w:webHidden/>
          </w:rPr>
          <w:fldChar w:fldCharType="end"/>
        </w:r>
        <w:r w:rsidRPr="00302471">
          <w:rPr>
            <w:rStyle w:val="Hyperlink"/>
          </w:rPr>
          <w:fldChar w:fldCharType="end"/>
        </w:r>
      </w:ins>
    </w:p>
    <w:p w14:paraId="1A346600" w14:textId="77777777" w:rsidR="002D099F" w:rsidRDefault="002D099F">
      <w:pPr>
        <w:pStyle w:val="TOC3"/>
        <w:tabs>
          <w:tab w:val="right" w:leader="dot" w:pos="9350"/>
        </w:tabs>
        <w:rPr>
          <w:ins w:id="26" w:author="Author"/>
          <w:noProof/>
          <w:sz w:val="24"/>
          <w:szCs w:val="24"/>
          <w:lang w:bidi="ar-SA"/>
        </w:rPr>
      </w:pPr>
      <w:ins w:id="27" w:author="Author">
        <w:r w:rsidRPr="00302471">
          <w:rPr>
            <w:rStyle w:val="Hyperlink"/>
            <w:noProof/>
          </w:rPr>
          <w:fldChar w:fldCharType="begin"/>
        </w:r>
        <w:r w:rsidRPr="00302471">
          <w:rPr>
            <w:rStyle w:val="Hyperlink"/>
            <w:noProof/>
          </w:rPr>
          <w:instrText xml:space="preserve"> </w:instrText>
        </w:r>
        <w:r>
          <w:rPr>
            <w:noProof/>
          </w:rPr>
          <w:instrText>HYPERLINK \l "_Toc429138649"</w:instrText>
        </w:r>
        <w:r w:rsidRPr="00302471">
          <w:rPr>
            <w:rStyle w:val="Hyperlink"/>
            <w:noProof/>
          </w:rPr>
          <w:instrText xml:space="preserve"> </w:instrText>
        </w:r>
        <w:r w:rsidRPr="00302471">
          <w:rPr>
            <w:rStyle w:val="Hyperlink"/>
            <w:noProof/>
          </w:rPr>
          <w:fldChar w:fldCharType="separate"/>
        </w:r>
        <w:r w:rsidRPr="00302471">
          <w:rPr>
            <w:rStyle w:val="Hyperlink"/>
            <w:noProof/>
          </w:rPr>
          <w:t>Task 1 – Enable the shell-drawn back button</w:t>
        </w:r>
        <w:r>
          <w:rPr>
            <w:noProof/>
            <w:webHidden/>
          </w:rPr>
          <w:tab/>
        </w:r>
        <w:r>
          <w:rPr>
            <w:noProof/>
            <w:webHidden/>
          </w:rPr>
          <w:fldChar w:fldCharType="begin"/>
        </w:r>
        <w:r>
          <w:rPr>
            <w:noProof/>
            <w:webHidden/>
          </w:rPr>
          <w:instrText xml:space="preserve"> PAGEREF _Toc429138649 \h </w:instrText>
        </w:r>
      </w:ins>
      <w:r>
        <w:rPr>
          <w:noProof/>
          <w:webHidden/>
        </w:rPr>
      </w:r>
      <w:r>
        <w:rPr>
          <w:noProof/>
          <w:webHidden/>
        </w:rPr>
        <w:fldChar w:fldCharType="separate"/>
      </w:r>
      <w:ins w:id="28" w:author="Author">
        <w:r>
          <w:rPr>
            <w:noProof/>
            <w:webHidden/>
          </w:rPr>
          <w:t>16</w:t>
        </w:r>
        <w:r>
          <w:rPr>
            <w:noProof/>
            <w:webHidden/>
          </w:rPr>
          <w:fldChar w:fldCharType="end"/>
        </w:r>
        <w:r w:rsidRPr="00302471">
          <w:rPr>
            <w:rStyle w:val="Hyperlink"/>
            <w:noProof/>
          </w:rPr>
          <w:fldChar w:fldCharType="end"/>
        </w:r>
      </w:ins>
    </w:p>
    <w:p w14:paraId="6739DF4C" w14:textId="77777777" w:rsidR="002D099F" w:rsidRDefault="002D099F">
      <w:pPr>
        <w:pStyle w:val="TOC3"/>
        <w:tabs>
          <w:tab w:val="right" w:leader="dot" w:pos="9350"/>
        </w:tabs>
        <w:rPr>
          <w:ins w:id="29" w:author="Author"/>
          <w:noProof/>
          <w:sz w:val="24"/>
          <w:szCs w:val="24"/>
          <w:lang w:bidi="ar-SA"/>
        </w:rPr>
      </w:pPr>
      <w:ins w:id="30" w:author="Author">
        <w:r w:rsidRPr="00302471">
          <w:rPr>
            <w:rStyle w:val="Hyperlink"/>
            <w:noProof/>
          </w:rPr>
          <w:fldChar w:fldCharType="begin"/>
        </w:r>
        <w:r w:rsidRPr="00302471">
          <w:rPr>
            <w:rStyle w:val="Hyperlink"/>
            <w:noProof/>
          </w:rPr>
          <w:instrText xml:space="preserve"> </w:instrText>
        </w:r>
        <w:r>
          <w:rPr>
            <w:noProof/>
          </w:rPr>
          <w:instrText>HYPERLINK \l "_Toc429138650"</w:instrText>
        </w:r>
        <w:r w:rsidRPr="00302471">
          <w:rPr>
            <w:rStyle w:val="Hyperlink"/>
            <w:noProof/>
          </w:rPr>
          <w:instrText xml:space="preserve"> </w:instrText>
        </w:r>
        <w:r w:rsidRPr="00302471">
          <w:rPr>
            <w:rStyle w:val="Hyperlink"/>
            <w:noProof/>
          </w:rPr>
          <w:fldChar w:fldCharType="separate"/>
        </w:r>
        <w:r w:rsidRPr="00302471">
          <w:rPr>
            <w:rStyle w:val="Hyperlink"/>
            <w:noProof/>
          </w:rPr>
          <w:t>Task 2 - Define the standard back-requested pattern</w:t>
        </w:r>
        <w:r>
          <w:rPr>
            <w:noProof/>
            <w:webHidden/>
          </w:rPr>
          <w:tab/>
        </w:r>
        <w:r>
          <w:rPr>
            <w:noProof/>
            <w:webHidden/>
          </w:rPr>
          <w:fldChar w:fldCharType="begin"/>
        </w:r>
        <w:r>
          <w:rPr>
            <w:noProof/>
            <w:webHidden/>
          </w:rPr>
          <w:instrText xml:space="preserve"> PAGEREF _Toc429138650 \h </w:instrText>
        </w:r>
      </w:ins>
      <w:r>
        <w:rPr>
          <w:noProof/>
          <w:webHidden/>
        </w:rPr>
      </w:r>
      <w:r>
        <w:rPr>
          <w:noProof/>
          <w:webHidden/>
        </w:rPr>
        <w:fldChar w:fldCharType="separate"/>
      </w:r>
      <w:ins w:id="31" w:author="Author">
        <w:r>
          <w:rPr>
            <w:noProof/>
            <w:webHidden/>
          </w:rPr>
          <w:t>19</w:t>
        </w:r>
        <w:r>
          <w:rPr>
            <w:noProof/>
            <w:webHidden/>
          </w:rPr>
          <w:fldChar w:fldCharType="end"/>
        </w:r>
        <w:r w:rsidRPr="00302471">
          <w:rPr>
            <w:rStyle w:val="Hyperlink"/>
            <w:noProof/>
          </w:rPr>
          <w:fldChar w:fldCharType="end"/>
        </w:r>
      </w:ins>
    </w:p>
    <w:p w14:paraId="32384386" w14:textId="77777777" w:rsidR="002D099F" w:rsidRDefault="002D099F">
      <w:pPr>
        <w:pStyle w:val="TOC3"/>
        <w:tabs>
          <w:tab w:val="right" w:leader="dot" w:pos="9350"/>
        </w:tabs>
        <w:rPr>
          <w:ins w:id="32" w:author="Author"/>
          <w:noProof/>
          <w:sz w:val="24"/>
          <w:szCs w:val="24"/>
          <w:lang w:bidi="ar-SA"/>
        </w:rPr>
      </w:pPr>
      <w:ins w:id="33" w:author="Author">
        <w:r w:rsidRPr="00302471">
          <w:rPr>
            <w:rStyle w:val="Hyperlink"/>
            <w:noProof/>
          </w:rPr>
          <w:fldChar w:fldCharType="begin"/>
        </w:r>
        <w:r w:rsidRPr="00302471">
          <w:rPr>
            <w:rStyle w:val="Hyperlink"/>
            <w:noProof/>
          </w:rPr>
          <w:instrText xml:space="preserve"> </w:instrText>
        </w:r>
        <w:r>
          <w:rPr>
            <w:noProof/>
          </w:rPr>
          <w:instrText>HYPERLINK \l "_Toc429138651"</w:instrText>
        </w:r>
        <w:r w:rsidRPr="00302471">
          <w:rPr>
            <w:rStyle w:val="Hyperlink"/>
            <w:noProof/>
          </w:rPr>
          <w:instrText xml:space="preserve"> </w:instrText>
        </w:r>
        <w:r w:rsidRPr="00302471">
          <w:rPr>
            <w:rStyle w:val="Hyperlink"/>
            <w:noProof/>
          </w:rPr>
          <w:fldChar w:fldCharType="separate"/>
        </w:r>
        <w:r w:rsidRPr="00302471">
          <w:rPr>
            <w:rStyle w:val="Hyperlink"/>
            <w:noProof/>
          </w:rPr>
          <w:t>Task 3 – Virtual back button</w:t>
        </w:r>
        <w:r>
          <w:rPr>
            <w:noProof/>
            <w:webHidden/>
          </w:rPr>
          <w:tab/>
        </w:r>
        <w:r>
          <w:rPr>
            <w:noProof/>
            <w:webHidden/>
          </w:rPr>
          <w:fldChar w:fldCharType="begin"/>
        </w:r>
        <w:r>
          <w:rPr>
            <w:noProof/>
            <w:webHidden/>
          </w:rPr>
          <w:instrText xml:space="preserve"> PAGEREF _Toc429138651 \h </w:instrText>
        </w:r>
      </w:ins>
      <w:r>
        <w:rPr>
          <w:noProof/>
          <w:webHidden/>
        </w:rPr>
      </w:r>
      <w:r>
        <w:rPr>
          <w:noProof/>
          <w:webHidden/>
        </w:rPr>
        <w:fldChar w:fldCharType="separate"/>
      </w:r>
      <w:ins w:id="34" w:author="Author">
        <w:r>
          <w:rPr>
            <w:noProof/>
            <w:webHidden/>
          </w:rPr>
          <w:t>20</w:t>
        </w:r>
        <w:r>
          <w:rPr>
            <w:noProof/>
            <w:webHidden/>
          </w:rPr>
          <w:fldChar w:fldCharType="end"/>
        </w:r>
        <w:r w:rsidRPr="00302471">
          <w:rPr>
            <w:rStyle w:val="Hyperlink"/>
            <w:noProof/>
          </w:rPr>
          <w:fldChar w:fldCharType="end"/>
        </w:r>
      </w:ins>
    </w:p>
    <w:p w14:paraId="33832826" w14:textId="77777777" w:rsidR="002D099F" w:rsidRDefault="002D099F">
      <w:pPr>
        <w:pStyle w:val="TOC3"/>
        <w:tabs>
          <w:tab w:val="right" w:leader="dot" w:pos="9350"/>
        </w:tabs>
        <w:rPr>
          <w:ins w:id="35" w:author="Author"/>
          <w:noProof/>
          <w:sz w:val="24"/>
          <w:szCs w:val="24"/>
          <w:lang w:bidi="ar-SA"/>
        </w:rPr>
      </w:pPr>
      <w:ins w:id="36" w:author="Author">
        <w:r w:rsidRPr="00302471">
          <w:rPr>
            <w:rStyle w:val="Hyperlink"/>
            <w:noProof/>
          </w:rPr>
          <w:fldChar w:fldCharType="begin"/>
        </w:r>
        <w:r w:rsidRPr="00302471">
          <w:rPr>
            <w:rStyle w:val="Hyperlink"/>
            <w:noProof/>
          </w:rPr>
          <w:instrText xml:space="preserve"> </w:instrText>
        </w:r>
        <w:r>
          <w:rPr>
            <w:noProof/>
          </w:rPr>
          <w:instrText>HYPERLINK \l "_Toc429138652"</w:instrText>
        </w:r>
        <w:r w:rsidRPr="00302471">
          <w:rPr>
            <w:rStyle w:val="Hyperlink"/>
            <w:noProof/>
          </w:rPr>
          <w:instrText xml:space="preserve"> </w:instrText>
        </w:r>
        <w:r w:rsidRPr="00302471">
          <w:rPr>
            <w:rStyle w:val="Hyperlink"/>
            <w:noProof/>
          </w:rPr>
          <w:fldChar w:fldCharType="separate"/>
        </w:r>
        <w:r w:rsidRPr="00302471">
          <w:rPr>
            <w:rStyle w:val="Hyperlink"/>
            <w:noProof/>
          </w:rPr>
          <w:t>Task 4 – Handling forward navigation</w:t>
        </w:r>
        <w:r>
          <w:rPr>
            <w:noProof/>
            <w:webHidden/>
          </w:rPr>
          <w:tab/>
        </w:r>
        <w:r>
          <w:rPr>
            <w:noProof/>
            <w:webHidden/>
          </w:rPr>
          <w:fldChar w:fldCharType="begin"/>
        </w:r>
        <w:r>
          <w:rPr>
            <w:noProof/>
            <w:webHidden/>
          </w:rPr>
          <w:instrText xml:space="preserve"> PAGEREF _Toc429138652 \h </w:instrText>
        </w:r>
      </w:ins>
      <w:r>
        <w:rPr>
          <w:noProof/>
          <w:webHidden/>
        </w:rPr>
      </w:r>
      <w:r>
        <w:rPr>
          <w:noProof/>
          <w:webHidden/>
        </w:rPr>
        <w:fldChar w:fldCharType="separate"/>
      </w:r>
      <w:ins w:id="37" w:author="Author">
        <w:r>
          <w:rPr>
            <w:noProof/>
            <w:webHidden/>
          </w:rPr>
          <w:t>24</w:t>
        </w:r>
        <w:r>
          <w:rPr>
            <w:noProof/>
            <w:webHidden/>
          </w:rPr>
          <w:fldChar w:fldCharType="end"/>
        </w:r>
        <w:r w:rsidRPr="00302471">
          <w:rPr>
            <w:rStyle w:val="Hyperlink"/>
            <w:noProof/>
          </w:rPr>
          <w:fldChar w:fldCharType="end"/>
        </w:r>
      </w:ins>
    </w:p>
    <w:p w14:paraId="49A803AF" w14:textId="77777777" w:rsidR="002D099F" w:rsidRDefault="002D099F">
      <w:pPr>
        <w:pStyle w:val="TOC1"/>
        <w:rPr>
          <w:ins w:id="38" w:author="Author"/>
          <w:rFonts w:asciiTheme="minorHAnsi" w:eastAsiaTheme="minorEastAsia" w:hAnsiTheme="minorHAnsi" w:cstheme="minorBidi"/>
          <w:b w:val="0"/>
          <w:bCs w:val="0"/>
          <w:caps w:val="0"/>
          <w:sz w:val="24"/>
          <w:szCs w:val="24"/>
          <w:lang w:eastAsia="en-US" w:bidi="ar-SA"/>
        </w:rPr>
      </w:pPr>
      <w:ins w:id="39" w:author="Author">
        <w:r w:rsidRPr="00302471">
          <w:rPr>
            <w:rStyle w:val="Hyperlink"/>
          </w:rPr>
          <w:fldChar w:fldCharType="begin"/>
        </w:r>
        <w:r w:rsidRPr="00302471">
          <w:rPr>
            <w:rStyle w:val="Hyperlink"/>
          </w:rPr>
          <w:instrText xml:space="preserve"> </w:instrText>
        </w:r>
        <w:r>
          <w:instrText>HYPERLINK \l "_Toc429138653"</w:instrText>
        </w:r>
        <w:r w:rsidRPr="00302471">
          <w:rPr>
            <w:rStyle w:val="Hyperlink"/>
          </w:rPr>
          <w:instrText xml:space="preserve"> </w:instrText>
        </w:r>
        <w:r w:rsidRPr="00302471">
          <w:rPr>
            <w:rStyle w:val="Hyperlink"/>
          </w:rPr>
          <w:fldChar w:fldCharType="separate"/>
        </w:r>
        <w:r w:rsidRPr="00302471">
          <w:rPr>
            <w:rStyle w:val="Hyperlink"/>
          </w:rPr>
          <w:t>Summary</w:t>
        </w:r>
        <w:r>
          <w:rPr>
            <w:webHidden/>
          </w:rPr>
          <w:tab/>
        </w:r>
        <w:r>
          <w:rPr>
            <w:webHidden/>
          </w:rPr>
          <w:fldChar w:fldCharType="begin"/>
        </w:r>
        <w:r>
          <w:rPr>
            <w:webHidden/>
          </w:rPr>
          <w:instrText xml:space="preserve"> PAGEREF _Toc429138653 \h </w:instrText>
        </w:r>
      </w:ins>
      <w:r>
        <w:rPr>
          <w:webHidden/>
        </w:rPr>
      </w:r>
      <w:r>
        <w:rPr>
          <w:webHidden/>
        </w:rPr>
        <w:fldChar w:fldCharType="separate"/>
      </w:r>
      <w:ins w:id="40" w:author="Author">
        <w:r>
          <w:rPr>
            <w:webHidden/>
          </w:rPr>
          <w:t>27</w:t>
        </w:r>
        <w:r>
          <w:rPr>
            <w:webHidden/>
          </w:rPr>
          <w:fldChar w:fldCharType="end"/>
        </w:r>
        <w:r w:rsidRPr="00302471">
          <w:rPr>
            <w:rStyle w:val="Hyperlink"/>
          </w:rPr>
          <w:fldChar w:fldCharType="end"/>
        </w:r>
      </w:ins>
    </w:p>
    <w:p w14:paraId="6F9670E8" w14:textId="77777777" w:rsidR="002D099F" w:rsidDel="002D099F" w:rsidRDefault="002D099F" w:rsidP="00A96808">
      <w:pPr>
        <w:pStyle w:val="TOC1"/>
        <w:jc w:val="right"/>
        <w:rPr>
          <w:del w:id="41" w:author="Author"/>
        </w:rPr>
      </w:pPr>
    </w:p>
    <w:p w14:paraId="568A3CB8" w14:textId="77777777" w:rsidR="00A90663" w:rsidDel="002D099F" w:rsidRDefault="00A90663" w:rsidP="00A96808">
      <w:pPr>
        <w:pStyle w:val="TOC1"/>
        <w:jc w:val="right"/>
        <w:rPr>
          <w:del w:id="42" w:author="Author"/>
        </w:rPr>
      </w:pPr>
    </w:p>
    <w:p w14:paraId="1048316B" w14:textId="77777777" w:rsidR="00A90663" w:rsidDel="002D099F" w:rsidRDefault="00A90663">
      <w:pPr>
        <w:pStyle w:val="TOC1"/>
        <w:rPr>
          <w:del w:id="43" w:author="Author"/>
          <w:rFonts w:asciiTheme="minorHAnsi" w:eastAsiaTheme="minorEastAsia" w:hAnsiTheme="minorHAnsi" w:cstheme="minorBidi"/>
          <w:b w:val="0"/>
          <w:bCs w:val="0"/>
          <w:caps w:val="0"/>
          <w:sz w:val="24"/>
          <w:szCs w:val="24"/>
          <w:lang w:eastAsia="ja-JP" w:bidi="ar-SA"/>
        </w:rPr>
      </w:pPr>
      <w:del w:id="44" w:author="Author">
        <w:r w:rsidDel="002D099F">
          <w:delText>Overview</w:delText>
        </w:r>
        <w:r w:rsidDel="002D099F">
          <w:tab/>
        </w:r>
        <w:r w:rsidR="002D099F" w:rsidDel="002D099F">
          <w:delText>3</w:delText>
        </w:r>
      </w:del>
    </w:p>
    <w:p w14:paraId="3C9C8FCB" w14:textId="77777777" w:rsidR="00A90663" w:rsidDel="002D099F" w:rsidRDefault="00A90663">
      <w:pPr>
        <w:pStyle w:val="TOC1"/>
        <w:rPr>
          <w:del w:id="45" w:author="Author"/>
          <w:rFonts w:asciiTheme="minorHAnsi" w:eastAsiaTheme="minorEastAsia" w:hAnsiTheme="minorHAnsi" w:cstheme="minorBidi"/>
          <w:b w:val="0"/>
          <w:bCs w:val="0"/>
          <w:caps w:val="0"/>
          <w:sz w:val="24"/>
          <w:szCs w:val="24"/>
          <w:lang w:eastAsia="ja-JP" w:bidi="ar-SA"/>
        </w:rPr>
      </w:pPr>
      <w:del w:id="46" w:author="Author">
        <w:r w:rsidDel="002D099F">
          <w:delText>Exercise 1: Page Navigation</w:delText>
        </w:r>
        <w:r w:rsidDel="002D099F">
          <w:tab/>
        </w:r>
        <w:r w:rsidR="002D099F" w:rsidDel="002D099F">
          <w:delText>5</w:delText>
        </w:r>
      </w:del>
    </w:p>
    <w:p w14:paraId="5D4521E1" w14:textId="77777777" w:rsidR="00A90663" w:rsidDel="002D099F" w:rsidRDefault="00A90663">
      <w:pPr>
        <w:pStyle w:val="TOC3"/>
        <w:tabs>
          <w:tab w:val="right" w:leader="dot" w:pos="9350"/>
        </w:tabs>
        <w:rPr>
          <w:del w:id="47" w:author="Author"/>
          <w:noProof/>
          <w:sz w:val="24"/>
          <w:szCs w:val="24"/>
          <w:lang w:eastAsia="ja-JP" w:bidi="ar-SA"/>
        </w:rPr>
      </w:pPr>
      <w:del w:id="48" w:author="Author">
        <w:r w:rsidDel="002D099F">
          <w:rPr>
            <w:noProof/>
          </w:rPr>
          <w:delText>Task 1 – Create a blank Universal Windows app</w:delText>
        </w:r>
        <w:r w:rsidDel="002D099F">
          <w:rPr>
            <w:noProof/>
          </w:rPr>
          <w:tab/>
        </w:r>
        <w:r w:rsidR="002D099F" w:rsidDel="002D099F">
          <w:rPr>
            <w:noProof/>
          </w:rPr>
          <w:delText>5</w:delText>
        </w:r>
      </w:del>
    </w:p>
    <w:p w14:paraId="4031AB5A" w14:textId="77777777" w:rsidR="00A90663" w:rsidDel="002D099F" w:rsidRDefault="00A90663">
      <w:pPr>
        <w:pStyle w:val="TOC3"/>
        <w:tabs>
          <w:tab w:val="right" w:leader="dot" w:pos="9350"/>
        </w:tabs>
        <w:rPr>
          <w:del w:id="49" w:author="Author"/>
          <w:noProof/>
          <w:sz w:val="24"/>
          <w:szCs w:val="24"/>
          <w:lang w:eastAsia="ja-JP" w:bidi="ar-SA"/>
        </w:rPr>
      </w:pPr>
      <w:del w:id="50" w:author="Author">
        <w:r w:rsidDel="002D099F">
          <w:rPr>
            <w:noProof/>
          </w:rPr>
          <w:delText>Task 2 - Create a view</w:delText>
        </w:r>
        <w:r w:rsidDel="002D099F">
          <w:rPr>
            <w:noProof/>
          </w:rPr>
          <w:tab/>
        </w:r>
        <w:r w:rsidR="002D099F" w:rsidDel="002D099F">
          <w:rPr>
            <w:noProof/>
          </w:rPr>
          <w:delText>8</w:delText>
        </w:r>
      </w:del>
    </w:p>
    <w:p w14:paraId="4C8763C7" w14:textId="77777777" w:rsidR="00A90663" w:rsidDel="002D099F" w:rsidRDefault="00A90663">
      <w:pPr>
        <w:pStyle w:val="TOC3"/>
        <w:tabs>
          <w:tab w:val="right" w:leader="dot" w:pos="9350"/>
        </w:tabs>
        <w:rPr>
          <w:del w:id="51" w:author="Author"/>
          <w:noProof/>
          <w:sz w:val="24"/>
          <w:szCs w:val="24"/>
          <w:lang w:eastAsia="ja-JP" w:bidi="ar-SA"/>
        </w:rPr>
      </w:pPr>
      <w:del w:id="52" w:author="Author">
        <w:r w:rsidDel="002D099F">
          <w:rPr>
            <w:noProof/>
          </w:rPr>
          <w:delText>Task 3 – Introduce navigation</w:delText>
        </w:r>
        <w:r w:rsidDel="002D099F">
          <w:rPr>
            <w:noProof/>
          </w:rPr>
          <w:tab/>
          <w:delText>10</w:delText>
        </w:r>
      </w:del>
    </w:p>
    <w:p w14:paraId="010B9919" w14:textId="77777777" w:rsidR="00A90663" w:rsidDel="002D099F" w:rsidRDefault="00A90663">
      <w:pPr>
        <w:pStyle w:val="TOC3"/>
        <w:tabs>
          <w:tab w:val="right" w:leader="dot" w:pos="9350"/>
        </w:tabs>
        <w:rPr>
          <w:del w:id="53" w:author="Author"/>
          <w:noProof/>
          <w:sz w:val="24"/>
          <w:szCs w:val="24"/>
          <w:lang w:eastAsia="ja-JP" w:bidi="ar-SA"/>
        </w:rPr>
      </w:pPr>
      <w:del w:id="54" w:author="Author">
        <w:r w:rsidDel="002D099F">
          <w:rPr>
            <w:noProof/>
          </w:rPr>
          <w:delText>Task 4 – Pass a parameter to Page 2</w:delText>
        </w:r>
        <w:r w:rsidDel="002D099F">
          <w:rPr>
            <w:noProof/>
          </w:rPr>
          <w:tab/>
        </w:r>
        <w:r w:rsidR="002D099F" w:rsidDel="002D099F">
          <w:rPr>
            <w:noProof/>
          </w:rPr>
          <w:delText>13</w:delText>
        </w:r>
      </w:del>
    </w:p>
    <w:p w14:paraId="34FCF25B" w14:textId="77777777" w:rsidR="00A90663" w:rsidDel="002D099F" w:rsidRDefault="00A90663">
      <w:pPr>
        <w:pStyle w:val="TOC3"/>
        <w:tabs>
          <w:tab w:val="right" w:leader="dot" w:pos="9350"/>
        </w:tabs>
        <w:rPr>
          <w:del w:id="55" w:author="Author"/>
          <w:noProof/>
          <w:sz w:val="24"/>
          <w:szCs w:val="24"/>
          <w:lang w:eastAsia="ja-JP" w:bidi="ar-SA"/>
        </w:rPr>
      </w:pPr>
      <w:del w:id="56" w:author="Author">
        <w:r w:rsidDel="002D099F">
          <w:rPr>
            <w:noProof/>
          </w:rPr>
          <w:delText>Task 5 – Display the message passed to Page2</w:delText>
        </w:r>
        <w:r w:rsidDel="002D099F">
          <w:rPr>
            <w:noProof/>
          </w:rPr>
          <w:tab/>
          <w:delText>13</w:delText>
        </w:r>
      </w:del>
    </w:p>
    <w:p w14:paraId="66EA4F38" w14:textId="77777777" w:rsidR="00A90663" w:rsidDel="002D099F" w:rsidRDefault="00A90663">
      <w:pPr>
        <w:pStyle w:val="TOC1"/>
        <w:rPr>
          <w:del w:id="57" w:author="Author"/>
          <w:rFonts w:asciiTheme="minorHAnsi" w:eastAsiaTheme="minorEastAsia" w:hAnsiTheme="minorHAnsi" w:cstheme="minorBidi"/>
          <w:b w:val="0"/>
          <w:bCs w:val="0"/>
          <w:caps w:val="0"/>
          <w:sz w:val="24"/>
          <w:szCs w:val="24"/>
          <w:lang w:eastAsia="ja-JP" w:bidi="ar-SA"/>
        </w:rPr>
      </w:pPr>
      <w:del w:id="58" w:author="Author">
        <w:r w:rsidDel="002D099F">
          <w:delText>Exercise 2: Handling Back</w:delText>
        </w:r>
        <w:r w:rsidDel="002D099F">
          <w:tab/>
          <w:delText>15</w:delText>
        </w:r>
      </w:del>
    </w:p>
    <w:p w14:paraId="45EE0B98" w14:textId="77777777" w:rsidR="00A90663" w:rsidDel="002D099F" w:rsidRDefault="00A90663">
      <w:pPr>
        <w:pStyle w:val="TOC3"/>
        <w:tabs>
          <w:tab w:val="right" w:leader="dot" w:pos="9350"/>
        </w:tabs>
        <w:rPr>
          <w:del w:id="59" w:author="Author"/>
          <w:noProof/>
          <w:sz w:val="24"/>
          <w:szCs w:val="24"/>
          <w:lang w:eastAsia="ja-JP" w:bidi="ar-SA"/>
        </w:rPr>
      </w:pPr>
      <w:del w:id="60" w:author="Author">
        <w:r w:rsidDel="002D099F">
          <w:rPr>
            <w:noProof/>
          </w:rPr>
          <w:delText>Task 1 – Enable the shell-drawn back button</w:delText>
        </w:r>
        <w:r w:rsidDel="002D099F">
          <w:rPr>
            <w:noProof/>
          </w:rPr>
          <w:tab/>
          <w:delText>15</w:delText>
        </w:r>
      </w:del>
    </w:p>
    <w:p w14:paraId="583FAC1F" w14:textId="77777777" w:rsidR="00A90663" w:rsidDel="002D099F" w:rsidRDefault="00A90663">
      <w:pPr>
        <w:pStyle w:val="TOC3"/>
        <w:tabs>
          <w:tab w:val="right" w:leader="dot" w:pos="9350"/>
        </w:tabs>
        <w:rPr>
          <w:del w:id="61" w:author="Author"/>
          <w:noProof/>
          <w:sz w:val="24"/>
          <w:szCs w:val="24"/>
          <w:lang w:eastAsia="ja-JP" w:bidi="ar-SA"/>
        </w:rPr>
      </w:pPr>
      <w:del w:id="62" w:author="Author">
        <w:r w:rsidDel="002D099F">
          <w:rPr>
            <w:noProof/>
          </w:rPr>
          <w:delText>Task 2 - Define the standard back-requested pattern</w:delText>
        </w:r>
        <w:r w:rsidDel="002D099F">
          <w:rPr>
            <w:noProof/>
          </w:rPr>
          <w:tab/>
          <w:delText>18</w:delText>
        </w:r>
      </w:del>
    </w:p>
    <w:p w14:paraId="1DBAFC4D" w14:textId="77777777" w:rsidR="00A90663" w:rsidDel="002D099F" w:rsidRDefault="00A90663">
      <w:pPr>
        <w:pStyle w:val="TOC1"/>
        <w:rPr>
          <w:del w:id="63" w:author="Author"/>
          <w:rFonts w:asciiTheme="minorHAnsi" w:eastAsiaTheme="minorEastAsia" w:hAnsiTheme="minorHAnsi" w:cstheme="minorBidi"/>
          <w:b w:val="0"/>
          <w:bCs w:val="0"/>
          <w:caps w:val="0"/>
          <w:sz w:val="24"/>
          <w:szCs w:val="24"/>
          <w:lang w:eastAsia="ja-JP" w:bidi="ar-SA"/>
        </w:rPr>
      </w:pPr>
      <w:del w:id="64" w:author="Author">
        <w:r w:rsidDel="002D099F">
          <w:delText>Summary</w:delText>
        </w:r>
        <w:r w:rsidDel="002D099F">
          <w:tab/>
          <w:delText>20</w:delText>
        </w:r>
      </w:del>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65" w:name="_Toc429138641"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017095" w:rsidP="006A0032">
          <w:pPr>
            <w:pStyle w:val="ppTopic"/>
          </w:pPr>
          <w:r>
            <w:t>Overview</w:t>
          </w:r>
        </w:p>
      </w:sdtContent>
    </w:sdt>
    <w:bookmarkEnd w:id="65" w:displacedByCustomXml="prev"/>
    <w:p w14:paraId="362D4375" w14:textId="34A6BEE7" w:rsidR="00120CEC" w:rsidRDefault="00BE6404" w:rsidP="004A2150">
      <w:r>
        <w:t xml:space="preserve">With UWP, Microsoft has introduced </w:t>
      </w:r>
      <w:r w:rsidR="00120CEC">
        <w:t xml:space="preserve">tools to help you </w:t>
      </w:r>
      <w:r w:rsidR="006513AC">
        <w:t>provide a seamless navigation experience across devices</w:t>
      </w:r>
      <w:r w:rsidR="00D43EBC">
        <w:t xml:space="preserve">. </w:t>
      </w:r>
      <w:r w:rsidR="006513AC">
        <w:t xml:space="preserve">While a UWP app will run on any Windows 10 device, we </w:t>
      </w:r>
      <w:r w:rsidR="001877D7">
        <w:t xml:space="preserve">still </w:t>
      </w:r>
      <w:r w:rsidR="006513AC">
        <w:t xml:space="preserve">must plan for scenarios where the hardware differs. </w:t>
      </w:r>
    </w:p>
    <w:p w14:paraId="0BBD0EDC" w14:textId="29157153" w:rsidR="00BE6404" w:rsidRDefault="00120CEC" w:rsidP="004A2150">
      <w:r>
        <w:t>T</w:t>
      </w:r>
      <w:r w:rsidR="00BE6404">
        <w:t xml:space="preserve">he </w:t>
      </w:r>
      <w:proofErr w:type="spellStart"/>
      <w:r w:rsidR="00BE6404">
        <w:t>SystemNavigationManager</w:t>
      </w:r>
      <w:proofErr w:type="spellEnd"/>
      <w:r w:rsidR="00BE6404">
        <w:t xml:space="preserve"> class </w:t>
      </w:r>
      <w:r w:rsidR="00D43EBC">
        <w:t xml:space="preserve">lets you opt-in to display a </w:t>
      </w:r>
      <w:r w:rsidR="00BE6404">
        <w:t xml:space="preserve">software back button </w:t>
      </w:r>
      <w:r w:rsidR="006513AC">
        <w:t>when a hardware back button isn't available</w:t>
      </w:r>
      <w:r w:rsidR="00BE6404">
        <w:t>. Th</w:t>
      </w:r>
      <w:r w:rsidR="00D43EBC">
        <w:t>is</w:t>
      </w:r>
      <w:r w:rsidR="00117240">
        <w:t xml:space="preserve"> new</w:t>
      </w:r>
      <w:r w:rsidR="00BE6404">
        <w:t xml:space="preserve"> </w:t>
      </w:r>
      <w:r w:rsidR="0094144F">
        <w:t>ability</w:t>
      </w:r>
      <w:r w:rsidR="00BE6404">
        <w:t xml:space="preserve"> allows you to handle back navigation without extension SDKs or adaptive code. </w:t>
      </w:r>
      <w:r w:rsidR="00C27111">
        <w:t>Previously in Windows 8 apps, a back button drawn in the app content was the only back navigation option available for tablet and desktop devices. Now you may choose whichever method works best for your app's</w:t>
      </w:r>
      <w:r w:rsidR="00CA4C82">
        <w:t xml:space="preserve"> implementation, design, and</w:t>
      </w:r>
      <w:r w:rsidR="00C27111">
        <w:t xml:space="preserve"> user experience.</w:t>
      </w:r>
    </w:p>
    <w:p w14:paraId="1FA1DA12" w14:textId="7AB93AFF" w:rsidR="00120CEC" w:rsidRDefault="00120CEC" w:rsidP="004A2150">
      <w:r>
        <w:t xml:space="preserve">In this lab, we will </w:t>
      </w:r>
      <w:r w:rsidR="00CB73B6">
        <w:t xml:space="preserve">cover the basics of navigation and how to implement it in a simple UWP app. We will explore how we can </w:t>
      </w:r>
      <w:r w:rsidR="00270D5C">
        <w:t>pass</w:t>
      </w:r>
      <w:r>
        <w:t xml:space="preserve"> </w:t>
      </w:r>
      <w:r w:rsidR="00CB73B6">
        <w:t>data between pages of the application as we navigate</w:t>
      </w:r>
      <w:r>
        <w:t xml:space="preserve"> and </w:t>
      </w:r>
      <w:r w:rsidR="00270D5C">
        <w:t>handle</w:t>
      </w:r>
      <w:r>
        <w:t xml:space="preserve"> back navigation </w:t>
      </w:r>
      <w:r w:rsidR="00AD5D21">
        <w:t>with</w:t>
      </w:r>
      <w:r>
        <w:t xml:space="preserve"> the shell-drawn back button.</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43A4E842" w14:textId="14243F5B" w:rsidR="00684F79" w:rsidRDefault="002C7597" w:rsidP="00A81441">
      <w:pPr>
        <w:pStyle w:val="ppBulletList"/>
        <w:rPr>
          <w:noProof/>
        </w:rPr>
      </w:pPr>
      <w:r>
        <w:rPr>
          <w:noProof/>
        </w:rPr>
        <w:t xml:space="preserve">Create a new XAML </w:t>
      </w:r>
      <w:r w:rsidR="00713F68">
        <w:rPr>
          <w:noProof/>
        </w:rPr>
        <w:t>view</w:t>
      </w:r>
    </w:p>
    <w:p w14:paraId="298F3182" w14:textId="78172847" w:rsidR="002C7597" w:rsidRDefault="002C7597" w:rsidP="00A81441">
      <w:pPr>
        <w:pStyle w:val="ppBulletList"/>
        <w:rPr>
          <w:noProof/>
        </w:rPr>
      </w:pPr>
      <w:r>
        <w:rPr>
          <w:noProof/>
        </w:rPr>
        <w:t>Navigate to a</w:t>
      </w:r>
      <w:r w:rsidR="009576B3">
        <w:rPr>
          <w:noProof/>
        </w:rPr>
        <w:t xml:space="preserve"> secondary</w:t>
      </w:r>
      <w:r>
        <w:rPr>
          <w:noProof/>
        </w:rPr>
        <w:t xml:space="preserve"> page</w:t>
      </w:r>
    </w:p>
    <w:p w14:paraId="26B3DE21" w14:textId="11210303" w:rsidR="002C7597" w:rsidRDefault="002C7597" w:rsidP="00A81441">
      <w:pPr>
        <w:pStyle w:val="ppBulletList"/>
        <w:rPr>
          <w:noProof/>
        </w:rPr>
      </w:pPr>
      <w:r>
        <w:rPr>
          <w:noProof/>
        </w:rPr>
        <w:t xml:space="preserve">Pass </w:t>
      </w:r>
      <w:r w:rsidR="00713F68">
        <w:rPr>
          <w:noProof/>
        </w:rPr>
        <w:t>a parameter on navigation</w:t>
      </w:r>
    </w:p>
    <w:p w14:paraId="63AE31A7" w14:textId="3F6E3222" w:rsidR="002C7597" w:rsidRDefault="002C7597" w:rsidP="00A81441">
      <w:pPr>
        <w:pStyle w:val="ppBulletList"/>
        <w:rPr>
          <w:noProof/>
        </w:rPr>
      </w:pPr>
      <w:r>
        <w:rPr>
          <w:noProof/>
        </w:rPr>
        <w:t>Enable the shell-drawn back button</w:t>
      </w:r>
      <w:r w:rsidR="004A7B71">
        <w:rPr>
          <w:noProof/>
        </w:rPr>
        <w:t xml:space="preserve"> when the backstack is populated</w:t>
      </w:r>
    </w:p>
    <w:p w14:paraId="0C1DFC1B" w14:textId="2ACFB472" w:rsidR="002C7597" w:rsidRDefault="004A7B71" w:rsidP="00A81441">
      <w:pPr>
        <w:pStyle w:val="ppBulletList"/>
        <w:rPr>
          <w:noProof/>
        </w:rPr>
      </w:pPr>
      <w:r>
        <w:rPr>
          <w:noProof/>
        </w:rPr>
        <w:t>Implement the standard back-requested</w:t>
      </w:r>
      <w:r w:rsidR="002C7597">
        <w:rPr>
          <w:noProof/>
        </w:rPr>
        <w:t xml:space="preserve"> </w:t>
      </w:r>
      <w:r>
        <w:rPr>
          <w:noProof/>
        </w:rPr>
        <w:t>pattern</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66"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1DE7334" w14:textId="2210AD9C" w:rsidR="008C44AA" w:rsidRDefault="008D1B17" w:rsidP="008D1B17">
      <w:pPr>
        <w:pStyle w:val="ppBulletList"/>
        <w:rPr>
          <w:noProof/>
        </w:rPr>
      </w:pPr>
      <w:r>
        <w:rPr>
          <w:noProof/>
        </w:rPr>
        <w:t>Micr</w:t>
      </w:r>
      <w:r w:rsidR="00984E79">
        <w:rPr>
          <w:noProof/>
        </w:rPr>
        <w:t xml:space="preserve">osoft Visual Studio </w:t>
      </w:r>
      <w:r w:rsidR="009D4014">
        <w:rPr>
          <w:noProof/>
        </w:rPr>
        <w:t>2015</w:t>
      </w:r>
      <w:r w:rsidR="00F96645">
        <w:rPr>
          <w:noProof/>
        </w:rPr>
        <w:t xml:space="preserve"> </w:t>
      </w:r>
    </w:p>
    <w:p w14:paraId="0995867D" w14:textId="14603E77" w:rsidR="00640982" w:rsidRPr="002C7597" w:rsidRDefault="00640982" w:rsidP="00684F79">
      <w:pPr>
        <w:pStyle w:val="ppListEnd"/>
        <w:numPr>
          <w:ilvl w:val="0"/>
          <w:numId w:val="10"/>
        </w:numPr>
        <w:rPr>
          <w:noProof/>
          <w:highlight w:val="yellow"/>
        </w:rPr>
      </w:pPr>
    </w:p>
    <w:p w14:paraId="16ED46FA" w14:textId="77777777" w:rsidR="00684F79" w:rsidRDefault="00684F79" w:rsidP="00684F79">
      <w:pPr>
        <w:pStyle w:val="ppListEnd"/>
        <w:numPr>
          <w:ilvl w:val="0"/>
          <w:numId w:val="10"/>
        </w:numPr>
        <w:rPr>
          <w:noProof/>
          <w:highlight w:val="yellow"/>
        </w:rPr>
      </w:pPr>
    </w:p>
    <w:p w14:paraId="3981B6CA" w14:textId="77777777" w:rsidR="00504B0F" w:rsidRDefault="00504B0F" w:rsidP="00504B0F">
      <w:pPr>
        <w:pStyle w:val="Heading1"/>
        <w:rPr>
          <w:rFonts w:eastAsia="Arial Unicode MS"/>
          <w:noProof/>
        </w:rPr>
      </w:pPr>
      <w:r>
        <w:rPr>
          <w:rFonts w:eastAsia="Arial Unicode MS"/>
          <w:noProof/>
        </w:rPr>
        <w:t>Optional add-ons</w:t>
      </w:r>
    </w:p>
    <w:p w14:paraId="404E4324" w14:textId="77777777" w:rsidR="00504B0F" w:rsidRDefault="00504B0F" w:rsidP="00504B0F">
      <w:pPr>
        <w:pStyle w:val="ppBodyText"/>
        <w:rPr>
          <w:noProof/>
        </w:rPr>
      </w:pPr>
      <w:r>
        <w:rPr>
          <w:noProof/>
        </w:rPr>
        <w:t>If you wish to complete the optional tasks in this lab, you will need:</w:t>
      </w:r>
    </w:p>
    <w:p w14:paraId="68B760FD" w14:textId="480D2462" w:rsidR="00504B0F" w:rsidRDefault="00504B0F" w:rsidP="00504B0F">
      <w:pPr>
        <w:pStyle w:val="ppBulletList"/>
        <w:rPr>
          <w:noProof/>
        </w:rPr>
      </w:pPr>
      <w:r>
        <w:rPr>
          <w:noProof/>
        </w:rPr>
        <w:t>Windows 10 Mobile Emulator</w:t>
      </w:r>
    </w:p>
    <w:p w14:paraId="5E10B5BB" w14:textId="77777777" w:rsidR="00504B0F" w:rsidRPr="000B7CF1" w:rsidRDefault="00504B0F" w:rsidP="00504B0F">
      <w:pPr>
        <w:pStyle w:val="ppListEnd"/>
        <w:numPr>
          <w:ilvl w:val="0"/>
          <w:numId w:val="10"/>
        </w:numPr>
        <w:rPr>
          <w:noProof/>
          <w:highlight w:val="yellow"/>
        </w:rPr>
      </w:pPr>
    </w:p>
    <w:p w14:paraId="55F52B0F" w14:textId="77777777" w:rsidR="00504B0F" w:rsidRPr="00504B0F" w:rsidRDefault="00504B0F" w:rsidP="00504B0F">
      <w:pPr>
        <w:pStyle w:val="ppBodyText"/>
        <w:rPr>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160D8379" w14:textId="5F27F8FE" w:rsidR="00F65B12"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2C962702" w14:textId="7C1C6211" w:rsidR="00504B0F" w:rsidRPr="00504B0F" w:rsidRDefault="00504B0F" w:rsidP="00BB0399">
      <w:pPr>
        <w:pStyle w:val="ppNumberList"/>
        <w:rPr>
          <w:noProof/>
        </w:rPr>
      </w:pPr>
      <w:r>
        <w:rPr>
          <w:noProof/>
        </w:rPr>
        <w:t>Optional: Install the Windows 10 Mobile Emulator.</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572A3108" w:rsidR="009D4014" w:rsidRDefault="00473377" w:rsidP="003E1D57">
      <w:pPr>
        <w:pStyle w:val="ppNumberList"/>
        <w:rPr>
          <w:noProof/>
        </w:rPr>
      </w:pPr>
      <w:r>
        <w:t>Page Navigation</w:t>
      </w:r>
    </w:p>
    <w:p w14:paraId="1E61B279" w14:textId="2E94F54E" w:rsidR="00475585" w:rsidRPr="009053BF" w:rsidRDefault="00473377" w:rsidP="003E1D57">
      <w:pPr>
        <w:pStyle w:val="ppNumberList"/>
        <w:rPr>
          <w:noProof/>
        </w:rPr>
      </w:pPr>
      <w:r>
        <w:rPr>
          <w:noProof/>
        </w:rPr>
        <w:t>Handling Back</w:t>
      </w:r>
    </w:p>
    <w:p w14:paraId="0883A4F3" w14:textId="77777777" w:rsidR="002573C3" w:rsidRPr="00E96D2A" w:rsidRDefault="002573C3" w:rsidP="00BE7BEC">
      <w:pPr>
        <w:pStyle w:val="ppListEnd"/>
        <w:numPr>
          <w:ilvl w:val="0"/>
          <w:numId w:val="10"/>
        </w:numPr>
        <w:rPr>
          <w:noProof/>
        </w:rPr>
      </w:pPr>
    </w:p>
    <w:p w14:paraId="0883A4F4" w14:textId="71D99240"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7B15C4">
        <w:rPr>
          <w:b/>
          <w:noProof/>
        </w:rPr>
        <w:t>45</w:t>
      </w:r>
      <w:r w:rsidR="003E1D57">
        <w:rPr>
          <w:b/>
          <w:noProof/>
        </w:rPr>
        <w:t xml:space="preserve"> </w:t>
      </w:r>
      <w:r w:rsidR="00C35A8A">
        <w:rPr>
          <w:b/>
          <w:noProof/>
        </w:rPr>
        <w:t xml:space="preserve">to </w:t>
      </w:r>
      <w:r w:rsidR="007B15C4">
        <w:rPr>
          <w:b/>
          <w:noProof/>
        </w:rPr>
        <w:t>60</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39E8D381" w14:textId="77777777" w:rsidR="002573C3" w:rsidRPr="00E96D2A" w:rsidRDefault="002573C3" w:rsidP="002573C3">
      <w:pPr>
        <w:pStyle w:val="ppBodyText"/>
        <w:rPr>
          <w:noProof/>
        </w:rPr>
      </w:pPr>
    </w:p>
    <w:p w14:paraId="494B2CDB" w14:textId="6B60D0C5" w:rsidR="00F14EDD" w:rsidRDefault="00F14EDD" w:rsidP="00F14EDD">
      <w:pPr>
        <w:pStyle w:val="ppTopic"/>
      </w:pPr>
      <w:bookmarkStart w:id="67" w:name="_Toc429138642"/>
      <w:bookmarkEnd w:id="66"/>
      <w:r>
        <w:t xml:space="preserve">Exercise 1: </w:t>
      </w:r>
      <w:r w:rsidR="00473377">
        <w:t>Page Navigation</w:t>
      </w:r>
      <w:bookmarkEnd w:id="67"/>
    </w:p>
    <w:p w14:paraId="6404B9E7" w14:textId="39CB4802" w:rsidR="00F14EDD" w:rsidRDefault="00CB73B6" w:rsidP="00F14EDD">
      <w:pPr>
        <w:pStyle w:val="ppBodyText"/>
      </w:pPr>
      <w:r>
        <w:t>Page navigation is an important part of any non-trivial app. When building a complex app, you may wish to use a framework that provides a n</w:t>
      </w:r>
      <w:r w:rsidR="00275BF4">
        <w:t>avigation service to handle the details for you.  You may also implement navigation</w:t>
      </w:r>
      <w:r w:rsidR="00E12DEE">
        <w:t xml:space="preserve"> </w:t>
      </w:r>
      <w:r w:rsidR="00275BF4">
        <w:t>without relying on a framework</w:t>
      </w:r>
      <w:r>
        <w:t>.</w:t>
      </w:r>
      <w:r w:rsidR="00275BF4">
        <w:t xml:space="preserve"> In this exercise, you will create a secondary view, navigate </w:t>
      </w:r>
      <w:r w:rsidR="00852C22">
        <w:t xml:space="preserve">directly </w:t>
      </w:r>
      <w:r w:rsidR="00275BF4">
        <w:t xml:space="preserve">to the view using </w:t>
      </w:r>
      <w:proofErr w:type="spellStart"/>
      <w:r w:rsidR="00275BF4">
        <w:t>Frame.Navigate</w:t>
      </w:r>
      <w:proofErr w:type="spellEnd"/>
      <w:r w:rsidR="00275BF4">
        <w:t>, and learn how to pass data on navigation.</w:t>
      </w:r>
    </w:p>
    <w:p w14:paraId="1A30F095" w14:textId="628A3F65" w:rsidR="00D8270B" w:rsidRDefault="00F14EDD" w:rsidP="00D8270B">
      <w:pPr>
        <w:pStyle w:val="ppProcedureStart"/>
      </w:pPr>
      <w:bookmarkStart w:id="68" w:name="_Toc429138643"/>
      <w:r w:rsidRPr="0098236E">
        <w:t xml:space="preserve">Task 1 – </w:t>
      </w:r>
      <w:r w:rsidR="0091015D">
        <w:t>Create a blank Universal Windows app</w:t>
      </w:r>
      <w:bookmarkEnd w:id="68"/>
    </w:p>
    <w:p w14:paraId="4DE922C9" w14:textId="6D6E1DA4" w:rsidR="00D8270B" w:rsidRPr="00D8270B" w:rsidRDefault="00D8270B" w:rsidP="00D8270B">
      <w:r>
        <w:t>We will begin by creating a project from the Blank App template.</w:t>
      </w:r>
    </w:p>
    <w:p w14:paraId="368D16BF" w14:textId="062B858A" w:rsidR="00CD2056" w:rsidRDefault="00D8270B" w:rsidP="00501D42">
      <w:pPr>
        <w:pStyle w:val="Step"/>
      </w:pPr>
      <w:r>
        <w:t>In a new instance of Visual Studio 2015, choose</w:t>
      </w:r>
      <w:r w:rsidR="003F23E3">
        <w:t xml:space="preserve"> </w:t>
      </w:r>
      <w:r w:rsidR="00F96645" w:rsidRPr="00D8270B">
        <w:t>File &gt; New&gt; Project</w:t>
      </w:r>
      <w:r>
        <w:t xml:space="preserve"> to open the </w:t>
      </w:r>
      <w:r w:rsidRPr="00D8270B">
        <w:t xml:space="preserve">New Project </w:t>
      </w:r>
      <w:r>
        <w:t xml:space="preserve">dialog. Navigate to </w:t>
      </w:r>
      <w:r w:rsidRPr="00D8270B">
        <w:t>Installed &gt; Templates &gt; Visual C# &gt; Windows &gt; Universal</w:t>
      </w:r>
      <w:r>
        <w:t xml:space="preserve"> and select the </w:t>
      </w:r>
      <w:r w:rsidRPr="00D8270B">
        <w:t>Blank App (Universal Windows) template.</w:t>
      </w:r>
    </w:p>
    <w:p w14:paraId="4D69A64C" w14:textId="77777777" w:rsidR="00CD2056" w:rsidRDefault="00CD2056" w:rsidP="00CD2056">
      <w:pPr>
        <w:pStyle w:val="ppFigureIndent3"/>
        <w:keepNext/>
      </w:pPr>
      <w:r>
        <w:rPr>
          <w:lang w:bidi="ar-SA"/>
        </w:rPr>
        <w:drawing>
          <wp:inline distT="0" distB="0" distL="0" distR="0" wp14:anchorId="4611A736" wp14:editId="255579F7">
            <wp:extent cx="5008880" cy="3057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008880" cy="3057771"/>
                    </a:xfrm>
                    <a:prstGeom prst="rect">
                      <a:avLst/>
                    </a:prstGeom>
                  </pic:spPr>
                </pic:pic>
              </a:graphicData>
            </a:graphic>
          </wp:inline>
        </w:drawing>
      </w:r>
    </w:p>
    <w:p w14:paraId="4EAEAC2A" w14:textId="7CE18E18" w:rsidR="00CD2056" w:rsidRDefault="00CD2056" w:rsidP="00CD2056">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1</w:t>
      </w:r>
      <w:r w:rsidR="00AC02E2">
        <w:rPr>
          <w:noProof/>
        </w:rPr>
        <w:fldChar w:fldCharType="end"/>
      </w:r>
    </w:p>
    <w:p w14:paraId="5B34BA4B" w14:textId="5D032DE8" w:rsidR="00CD2056" w:rsidRPr="00CD2056" w:rsidRDefault="00E03129" w:rsidP="00CD2056">
      <w:pPr>
        <w:pStyle w:val="ppFigureCaptionIndent3"/>
      </w:pPr>
      <w:r>
        <w:t>Open the New Project dialog</w:t>
      </w:r>
      <w:r w:rsidR="00CD2056">
        <w:t xml:space="preserve"> in Visual Studio 2015.</w:t>
      </w:r>
    </w:p>
    <w:p w14:paraId="478CDCD3" w14:textId="4213568F" w:rsidR="0091015D" w:rsidRDefault="00D8270B" w:rsidP="00501D42">
      <w:pPr>
        <w:pStyle w:val="Step"/>
      </w:pPr>
      <w:r>
        <w:t xml:space="preserve">Name your project </w:t>
      </w:r>
      <w:proofErr w:type="spellStart"/>
      <w:r w:rsidR="00473377">
        <w:rPr>
          <w:b/>
        </w:rPr>
        <w:t>SimpleNavigation</w:t>
      </w:r>
      <w:proofErr w:type="spellEnd"/>
      <w:r>
        <w:t xml:space="preserve"> and select </w:t>
      </w:r>
      <w:r w:rsidR="00AC427D">
        <w:t>the</w:t>
      </w:r>
      <w:r>
        <w:t xml:space="preserve"> </w:t>
      </w:r>
      <w:proofErr w:type="spellStart"/>
      <w:r>
        <w:t>file</w:t>
      </w:r>
      <w:r w:rsidR="00AC427D">
        <w:t>system</w:t>
      </w:r>
      <w:proofErr w:type="spellEnd"/>
      <w:r>
        <w:t xml:space="preserve">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68C9C3AF" w14:textId="5D257795" w:rsidR="00D8270B" w:rsidRDefault="006455DC" w:rsidP="00501D42">
      <w:pPr>
        <w:pStyle w:val="Step"/>
      </w:pPr>
      <w:r>
        <w:t>Leave the options</w:t>
      </w:r>
      <w:r w:rsidR="00E03129">
        <w:t xml:space="preserve"> selected</w:t>
      </w:r>
      <w:r>
        <w:t xml:space="preserve"> to </w:t>
      </w:r>
      <w:r w:rsidRPr="006455DC">
        <w:rPr>
          <w:b/>
        </w:rPr>
        <w:t>Create new solution</w:t>
      </w:r>
      <w:r>
        <w:t xml:space="preserve"> and </w:t>
      </w:r>
      <w:r w:rsidRPr="006455DC">
        <w:rPr>
          <w:b/>
        </w:rPr>
        <w:t>Create directory for solutio</w:t>
      </w:r>
      <w:r w:rsidR="00E03129">
        <w:rPr>
          <w:b/>
        </w:rPr>
        <w:t>n</w:t>
      </w:r>
      <w:r>
        <w:t xml:space="preserve">. You may deselect </w:t>
      </w:r>
      <w:r w:rsidRPr="006455DC">
        <w:rPr>
          <w:b/>
        </w:rPr>
        <w:t>Add to source control</w:t>
      </w:r>
      <w:r>
        <w:t xml:space="preserve"> if you don't wish to version your work.</w:t>
      </w:r>
      <w:r w:rsidR="00E03129">
        <w:t xml:space="preserve"> Click </w:t>
      </w:r>
      <w:r w:rsidR="00E03129" w:rsidRPr="00E03129">
        <w:rPr>
          <w:b/>
        </w:rPr>
        <w:t>OK</w:t>
      </w:r>
      <w:r w:rsidR="00E03129">
        <w:t xml:space="preserve"> to create the project.</w:t>
      </w:r>
    </w:p>
    <w:p w14:paraId="2873212C" w14:textId="77777777" w:rsidR="00AC427D" w:rsidRDefault="00AC427D" w:rsidP="00AC427D">
      <w:pPr>
        <w:pStyle w:val="ppFigureIndent3"/>
        <w:keepNext/>
      </w:pPr>
      <w:r>
        <w:rPr>
          <w:lang w:bidi="ar-SA"/>
        </w:rPr>
        <w:lastRenderedPageBreak/>
        <w:drawing>
          <wp:inline distT="0" distB="0" distL="0" distR="0" wp14:anchorId="1B65C3D5" wp14:editId="603B127A">
            <wp:extent cx="5029200" cy="3502732"/>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029789" cy="3503142"/>
                    </a:xfrm>
                    <a:prstGeom prst="rect">
                      <a:avLst/>
                    </a:prstGeom>
                  </pic:spPr>
                </pic:pic>
              </a:graphicData>
            </a:graphic>
          </wp:inline>
        </w:drawing>
      </w:r>
    </w:p>
    <w:p w14:paraId="63CC5A11" w14:textId="77777777" w:rsidR="00AC427D" w:rsidRDefault="00AC427D" w:rsidP="00AC427D">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2</w:t>
      </w:r>
      <w:r w:rsidR="00AC02E2">
        <w:rPr>
          <w:noProof/>
        </w:rPr>
        <w:fldChar w:fldCharType="end"/>
      </w:r>
    </w:p>
    <w:p w14:paraId="4BA58885" w14:textId="31A82A26" w:rsidR="00AC427D" w:rsidRDefault="00AC427D" w:rsidP="00AC427D">
      <w:pPr>
        <w:pStyle w:val="ppFigureCaptionIndent3"/>
      </w:pPr>
      <w:r>
        <w:t>Create a new Blank App project in Visual Studio 2015.</w:t>
      </w:r>
    </w:p>
    <w:p w14:paraId="5778F9F8" w14:textId="0CECD31F" w:rsidR="00542716" w:rsidRDefault="00AF3B3B" w:rsidP="00501D42">
      <w:pPr>
        <w:pStyle w:val="Step"/>
      </w:pPr>
      <w:r>
        <w:t xml:space="preserve">Set your </w:t>
      </w:r>
      <w:r w:rsidRPr="00AF3B3B">
        <w:t>Solution Configuration</w:t>
      </w:r>
      <w:r>
        <w:t xml:space="preserve"> to </w:t>
      </w:r>
      <w:r w:rsidRPr="00AF3B3B">
        <w:t>Debug</w:t>
      </w:r>
      <w:r>
        <w:t xml:space="preserve"> and your </w:t>
      </w:r>
      <w:r w:rsidRPr="00AF3B3B">
        <w:t>Solution Platform</w:t>
      </w:r>
      <w:r>
        <w:t xml:space="preserve"> to </w:t>
      </w:r>
      <w:r w:rsidRPr="00AF3B3B">
        <w:t>x86</w:t>
      </w:r>
      <w:r>
        <w:t xml:space="preserve">. Select </w:t>
      </w:r>
      <w:r w:rsidRPr="00AF3B3B">
        <w:t>Local 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3E84F9BD" w14:textId="77777777" w:rsidR="00542716" w:rsidRDefault="00542716" w:rsidP="00542716">
      <w:pPr>
        <w:pStyle w:val="ppFigureIndent3"/>
        <w:keepNext/>
      </w:pPr>
      <w:r>
        <w:rPr>
          <w:lang w:bidi="ar-SA"/>
        </w:rPr>
        <w:drawing>
          <wp:inline distT="0" distB="0" distL="0" distR="0" wp14:anchorId="38493E77" wp14:editId="37726369">
            <wp:extent cx="5029200" cy="949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031505" cy="949447"/>
                    </a:xfrm>
                    <a:prstGeom prst="rect">
                      <a:avLst/>
                    </a:prstGeom>
                  </pic:spPr>
                </pic:pic>
              </a:graphicData>
            </a:graphic>
          </wp:inline>
        </w:drawing>
      </w:r>
    </w:p>
    <w:p w14:paraId="0E6D9BF5" w14:textId="77777777" w:rsidR="00542716" w:rsidRDefault="00542716" w:rsidP="00542716">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3</w:t>
      </w:r>
      <w:r w:rsidR="00AC02E2">
        <w:rPr>
          <w:noProof/>
        </w:rPr>
        <w:fldChar w:fldCharType="end"/>
      </w:r>
    </w:p>
    <w:p w14:paraId="0F6205CB" w14:textId="4F8CB9BB" w:rsidR="00542716" w:rsidRPr="00AF3B3B" w:rsidRDefault="00542716" w:rsidP="00542716">
      <w:pPr>
        <w:pStyle w:val="ppFigureCaptionIndent"/>
      </w:pPr>
      <w:r>
        <w:t>Configure your app to run on the Local Machine.</w:t>
      </w:r>
    </w:p>
    <w:p w14:paraId="3D4EBB0B" w14:textId="695E506C" w:rsidR="00AF3B3B" w:rsidRDefault="00AF3B3B" w:rsidP="0091015D">
      <w:pPr>
        <w:pStyle w:val="ppNote"/>
      </w:pPr>
      <w:r w:rsidRPr="00AF3B3B">
        <w:rPr>
          <w:b/>
        </w:rPr>
        <w:t>Note:</w:t>
      </w:r>
      <w:r>
        <w:t xml:space="preserve">  </w:t>
      </w:r>
      <w:r>
        <w:rPr>
          <w:noProof/>
          <w:lang w:bidi="ar-SA"/>
        </w:rPr>
        <w:drawing>
          <wp:inline distT="0" distB="0" distL="0" distR="0" wp14:anchorId="2C38D685" wp14:editId="1B8A6A49">
            <wp:extent cx="66040" cy="914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4C6277B9" w14:textId="5BF31EC9" w:rsidR="00367CC8" w:rsidRDefault="00367CC8" w:rsidP="00501D42">
      <w:pPr>
        <w:pStyle w:val="Step"/>
      </w:pPr>
      <w:r>
        <w:t>Build and run your app. You will see a blank app window</w:t>
      </w:r>
      <w:r w:rsidR="00F45A39">
        <w:t xml:space="preserve"> with the frame rate counter enabled by default for debugging.</w:t>
      </w:r>
    </w:p>
    <w:p w14:paraId="28B4A24C" w14:textId="59F62DE1" w:rsidR="006A714D" w:rsidRDefault="00497F22" w:rsidP="006A714D">
      <w:pPr>
        <w:pStyle w:val="ppFigureIndent3"/>
        <w:keepNext/>
      </w:pPr>
      <w:r>
        <w:rPr>
          <w:lang w:bidi="ar-SA"/>
        </w:rPr>
        <w:lastRenderedPageBreak/>
        <w:drawing>
          <wp:inline distT="0" distB="0" distL="0" distR="0" wp14:anchorId="544B0361" wp14:editId="2EB28850">
            <wp:extent cx="4914900" cy="228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4915381" cy="2289574"/>
                    </a:xfrm>
                    <a:prstGeom prst="rect">
                      <a:avLst/>
                    </a:prstGeom>
                  </pic:spPr>
                </pic:pic>
              </a:graphicData>
            </a:graphic>
          </wp:inline>
        </w:drawing>
      </w:r>
    </w:p>
    <w:p w14:paraId="34C2FD60" w14:textId="77777777" w:rsidR="006A714D" w:rsidRDefault="006A714D" w:rsidP="006A714D">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4</w:t>
      </w:r>
      <w:r w:rsidR="00AC02E2">
        <w:rPr>
          <w:noProof/>
        </w:rPr>
        <w:fldChar w:fldCharType="end"/>
      </w:r>
    </w:p>
    <w:p w14:paraId="6CF907FF" w14:textId="172FEB90" w:rsidR="006A714D" w:rsidRDefault="001252DA" w:rsidP="006A714D">
      <w:pPr>
        <w:pStyle w:val="ppFigureCaptionIndent3"/>
      </w:pPr>
      <w:r>
        <w:t>The b</w:t>
      </w:r>
      <w:r w:rsidR="006A714D">
        <w:t>lank universal app running in Desktop mode.</w:t>
      </w:r>
    </w:p>
    <w:p w14:paraId="193E65D2" w14:textId="0B914151" w:rsidR="00E650F4" w:rsidRDefault="00F45A39" w:rsidP="00497F22">
      <w:pPr>
        <w:pStyle w:val="ppNote"/>
      </w:pPr>
      <w:r>
        <w:rPr>
          <w:b/>
        </w:rPr>
        <w:t>Note:</w:t>
      </w:r>
      <w:r w:rsidR="007B330F">
        <w:t xml:space="preserve"> </w:t>
      </w:r>
      <w:r w:rsidR="00E650F4">
        <w:t>The frame rate counter is a debug tool that helps to monitor the performance of your app. It is useful for apps that require intensive graphics processing but unnecessary for the simple apps you will be creating in the Hands-on Labs.</w:t>
      </w:r>
    </w:p>
    <w:p w14:paraId="052EA5C5" w14:textId="5E836643" w:rsidR="00497F22" w:rsidRPr="001510AA" w:rsidRDefault="00E650F4" w:rsidP="00497F22">
      <w:pPr>
        <w:pStyle w:val="ppNote"/>
      </w:pPr>
      <w:r>
        <w:t>In the Blank App template, t</w:t>
      </w:r>
      <w:r w:rsidR="007B330F">
        <w:t xml:space="preserve">he </w:t>
      </w:r>
      <w:r w:rsidR="00497F22">
        <w:t>preprocessor</w:t>
      </w:r>
      <w:r w:rsidR="007B330F">
        <w:t xml:space="preserve"> directive to enable</w:t>
      </w:r>
      <w:r>
        <w:t xml:space="preserve"> or disable</w:t>
      </w:r>
      <w:r w:rsidR="007B330F">
        <w:t xml:space="preserve"> the frame rate counter is in </w:t>
      </w:r>
      <w:proofErr w:type="spellStart"/>
      <w:r w:rsidR="007B330F" w:rsidRPr="007B330F">
        <w:rPr>
          <w:b/>
        </w:rPr>
        <w:t>App.xaml.cs</w:t>
      </w:r>
      <w:proofErr w:type="spellEnd"/>
      <w:r w:rsidR="007B330F">
        <w:t xml:space="preserve">. </w:t>
      </w:r>
      <w:r w:rsidR="00195760">
        <w:t>The frame rate counter may overlap or hide your app content if you leave</w:t>
      </w:r>
      <w:r>
        <w:t xml:space="preserve"> it on. For the purposes of the Hands-on Labs, we will turn it off.</w:t>
      </w:r>
    </w:p>
    <w:p w14:paraId="07884811" w14:textId="0F57CFC5" w:rsidR="00497F22" w:rsidRDefault="00497F22" w:rsidP="00501D42">
      <w:pPr>
        <w:pStyle w:val="Step"/>
      </w:pPr>
      <w:r>
        <w:t>Return to Visual Studio and stop debugging.</w:t>
      </w:r>
    </w:p>
    <w:p w14:paraId="387014DD" w14:textId="0C879952" w:rsidR="00E650F4" w:rsidRDefault="00E650F4" w:rsidP="00501D42">
      <w:pPr>
        <w:pStyle w:val="Step"/>
      </w:pPr>
      <w:r>
        <w:t xml:space="preserve">Open </w:t>
      </w:r>
      <w:proofErr w:type="spellStart"/>
      <w:r>
        <w:t>App.xaml.cs</w:t>
      </w:r>
      <w:proofErr w:type="spellEnd"/>
      <w:r>
        <w:t xml:space="preserve">. Turn off the frame rate counter in the </w:t>
      </w:r>
      <w:r w:rsidRPr="00E650F4">
        <w:rPr>
          <w:b/>
        </w:rPr>
        <w:t>#if DEBUG</w:t>
      </w:r>
      <w:r>
        <w:t xml:space="preserve"> preprocessor directive by setting </w:t>
      </w:r>
      <w:proofErr w:type="spellStart"/>
      <w:proofErr w:type="gramStart"/>
      <w:r w:rsidRPr="00E650F4">
        <w:rPr>
          <w:b/>
        </w:rPr>
        <w:t>this.DebugSettings.EnableFrameRateCounter</w:t>
      </w:r>
      <w:proofErr w:type="spellEnd"/>
      <w:proofErr w:type="gramEnd"/>
      <w:r>
        <w:t xml:space="preserve"> to </w:t>
      </w:r>
      <w:r w:rsidRPr="00E650F4">
        <w:rPr>
          <w:b/>
        </w:rPr>
        <w:t>false</w:t>
      </w:r>
      <w:r>
        <w:t>.</w:t>
      </w:r>
    </w:p>
    <w:p w14:paraId="49118407" w14:textId="4A16010A" w:rsidR="00E650F4" w:rsidRDefault="00E650F4" w:rsidP="00E650F4">
      <w:pPr>
        <w:pStyle w:val="ppCodeLanguage"/>
      </w:pPr>
      <w:r>
        <w:t>C#</w:t>
      </w:r>
    </w:p>
    <w:p w14:paraId="4002E4F2" w14:textId="38A63C1B" w:rsidR="00E650F4" w:rsidRDefault="00E650F4" w:rsidP="00E650F4">
      <w:pPr>
        <w:pStyle w:val="ppCode"/>
      </w:pPr>
      <w:r>
        <w:t>#if DEBUG</w:t>
      </w:r>
    </w:p>
    <w:p w14:paraId="4932B067" w14:textId="3632939A" w:rsidR="00E650F4" w:rsidRDefault="00E650F4" w:rsidP="00E650F4">
      <w:pPr>
        <w:pStyle w:val="ppCode"/>
      </w:pPr>
      <w:r>
        <w:t xml:space="preserve">    if (</w:t>
      </w:r>
      <w:proofErr w:type="spellStart"/>
      <w:proofErr w:type="gramStart"/>
      <w:r>
        <w:t>System.Diagnostics.Debugger.IsAttached</w:t>
      </w:r>
      <w:proofErr w:type="spellEnd"/>
      <w:proofErr w:type="gramEnd"/>
      <w:r>
        <w:t>)</w:t>
      </w:r>
    </w:p>
    <w:p w14:paraId="14E1D199" w14:textId="753DD3F7" w:rsidR="00E650F4" w:rsidRDefault="00E650F4" w:rsidP="00E650F4">
      <w:pPr>
        <w:pStyle w:val="ppCode"/>
      </w:pPr>
      <w:r>
        <w:t xml:space="preserve">    {</w:t>
      </w:r>
    </w:p>
    <w:p w14:paraId="5FF9A323" w14:textId="06F47206" w:rsidR="00E650F4" w:rsidRDefault="00E650F4" w:rsidP="00E650F4">
      <w:pPr>
        <w:pStyle w:val="ppCode"/>
      </w:pPr>
      <w:r>
        <w:t xml:space="preserve">        </w:t>
      </w:r>
      <w:proofErr w:type="spellStart"/>
      <w:proofErr w:type="gramStart"/>
      <w:r>
        <w:t>this.DebugSettings.EnableFrameRateCounter</w:t>
      </w:r>
      <w:proofErr w:type="spellEnd"/>
      <w:proofErr w:type="gramEnd"/>
      <w:r>
        <w:t xml:space="preserve"> = </w:t>
      </w:r>
      <w:r w:rsidRPr="00E650F4">
        <w:rPr>
          <w:color w:val="FF0000"/>
        </w:rPr>
        <w:t>false</w:t>
      </w:r>
      <w:r>
        <w:t>;</w:t>
      </w:r>
    </w:p>
    <w:p w14:paraId="4D555D8D" w14:textId="52A09340" w:rsidR="00E650F4" w:rsidRDefault="00E650F4" w:rsidP="00E650F4">
      <w:pPr>
        <w:pStyle w:val="ppCode"/>
      </w:pPr>
      <w:r>
        <w:t xml:space="preserve">    }</w:t>
      </w:r>
    </w:p>
    <w:p w14:paraId="5C5CA5BC" w14:textId="694EF38A" w:rsidR="00E650F4" w:rsidRPr="00E650F4" w:rsidRDefault="00E650F4" w:rsidP="00E650F4">
      <w:pPr>
        <w:pStyle w:val="ppCode"/>
      </w:pPr>
      <w:r>
        <w:t>#</w:t>
      </w:r>
      <w:proofErr w:type="spellStart"/>
      <w:r>
        <w:t>endif</w:t>
      </w:r>
      <w:proofErr w:type="spellEnd"/>
    </w:p>
    <w:p w14:paraId="3EDD354E" w14:textId="49B7E5C6" w:rsidR="00E650F4" w:rsidRDefault="00E650F4" w:rsidP="00501D42">
      <w:pPr>
        <w:pStyle w:val="Step"/>
      </w:pPr>
      <w:r>
        <w:t>Build and run your app again. This time, you will see a blank app window without the frame rate counter.</w:t>
      </w:r>
    </w:p>
    <w:p w14:paraId="032B7469" w14:textId="77777777" w:rsidR="00E650F4" w:rsidRDefault="00E650F4" w:rsidP="00E650F4">
      <w:pPr>
        <w:pStyle w:val="ppFigureIndent3"/>
        <w:keepNext/>
      </w:pPr>
      <w:r>
        <w:rPr>
          <w:lang w:bidi="ar-SA"/>
        </w:rPr>
        <w:lastRenderedPageBreak/>
        <w:drawing>
          <wp:inline distT="0" distB="0" distL="0" distR="0" wp14:anchorId="24BCF23B" wp14:editId="786FE1D6">
            <wp:extent cx="4800600" cy="217747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4800942" cy="2177634"/>
                    </a:xfrm>
                    <a:prstGeom prst="rect">
                      <a:avLst/>
                    </a:prstGeom>
                  </pic:spPr>
                </pic:pic>
              </a:graphicData>
            </a:graphic>
          </wp:inline>
        </w:drawing>
      </w:r>
    </w:p>
    <w:p w14:paraId="351D8D1A" w14:textId="77777777" w:rsidR="00E650F4" w:rsidRDefault="00E650F4" w:rsidP="00E650F4">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5</w:t>
      </w:r>
      <w:r w:rsidR="00AC02E2">
        <w:rPr>
          <w:noProof/>
        </w:rPr>
        <w:fldChar w:fldCharType="end"/>
      </w:r>
    </w:p>
    <w:p w14:paraId="4778DFB8" w14:textId="77E82FE9" w:rsidR="00E650F4" w:rsidRDefault="00E650F4" w:rsidP="00E650F4">
      <w:pPr>
        <w:pStyle w:val="ppFigureCaptionIndent3"/>
      </w:pPr>
      <w:r>
        <w:t>The Blank universal app after the frame rate counter has been disabled.</w:t>
      </w:r>
    </w:p>
    <w:p w14:paraId="4FC4BDF3" w14:textId="2EF6B63F" w:rsidR="00E650F4" w:rsidRDefault="00E650F4" w:rsidP="00501D42">
      <w:pPr>
        <w:pStyle w:val="Step"/>
      </w:pPr>
      <w:r>
        <w:t>Stop debugging and return to Visual Studio.</w:t>
      </w:r>
    </w:p>
    <w:p w14:paraId="38DFD294" w14:textId="77777777" w:rsidR="00497F22" w:rsidRPr="00497F22" w:rsidRDefault="00497F22" w:rsidP="00497F22">
      <w:pPr>
        <w:pStyle w:val="ppListEnd"/>
      </w:pPr>
    </w:p>
    <w:p w14:paraId="5DFF9459" w14:textId="5C7F82F4" w:rsidR="00497F22" w:rsidRDefault="00497F22" w:rsidP="00497F22">
      <w:pPr>
        <w:pStyle w:val="ppProcedureStart"/>
      </w:pPr>
      <w:bookmarkStart w:id="69" w:name="_Toc429138644"/>
      <w:r>
        <w:t xml:space="preserve">Task 2 - </w:t>
      </w:r>
      <w:r w:rsidR="00473377">
        <w:t>Create a view</w:t>
      </w:r>
      <w:bookmarkEnd w:id="69"/>
    </w:p>
    <w:p w14:paraId="4016541F" w14:textId="15AC4BFC" w:rsidR="00497F22" w:rsidRPr="00497F22" w:rsidRDefault="00501D42" w:rsidP="00497F22">
      <w:r>
        <w:t xml:space="preserve">Before you can introduce navigation, you will need to create a secondary view to which you can navigate from the </w:t>
      </w:r>
      <w:proofErr w:type="spellStart"/>
      <w:r>
        <w:t>MainPage</w:t>
      </w:r>
      <w:proofErr w:type="spellEnd"/>
      <w:r>
        <w:t xml:space="preserve"> of the app. </w:t>
      </w:r>
    </w:p>
    <w:p w14:paraId="3B3E9A48" w14:textId="7737C534" w:rsidR="00497F22" w:rsidRDefault="00501D42" w:rsidP="00501D42">
      <w:pPr>
        <w:pStyle w:val="Step"/>
        <w:numPr>
          <w:ilvl w:val="0"/>
          <w:numId w:val="40"/>
        </w:numPr>
      </w:pPr>
      <w:r>
        <w:t xml:space="preserve">In your </w:t>
      </w:r>
      <w:proofErr w:type="spellStart"/>
      <w:r>
        <w:t>SimpleNavigation</w:t>
      </w:r>
      <w:proofErr w:type="spellEnd"/>
      <w:r>
        <w:t xml:space="preserve"> solution, right-click on the project name in the Solution Explorer and choose </w:t>
      </w:r>
      <w:r w:rsidRPr="00501D42">
        <w:rPr>
          <w:b/>
        </w:rPr>
        <w:t>Add &gt; New Item</w:t>
      </w:r>
      <w:r>
        <w:t>.</w:t>
      </w:r>
    </w:p>
    <w:p w14:paraId="3B025790" w14:textId="77777777" w:rsidR="0024684B" w:rsidRDefault="0024684B" w:rsidP="0024684B">
      <w:pPr>
        <w:pStyle w:val="ppFigureIndent3"/>
        <w:keepNext/>
      </w:pPr>
      <w:r>
        <w:rPr>
          <w:lang w:bidi="ar-SA"/>
        </w:rPr>
        <w:lastRenderedPageBreak/>
        <w:drawing>
          <wp:inline distT="0" distB="0" distL="0" distR="0" wp14:anchorId="377DA81D" wp14:editId="1F91F659">
            <wp:extent cx="3657600" cy="3367490"/>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3658238" cy="3368077"/>
                    </a:xfrm>
                    <a:prstGeom prst="rect">
                      <a:avLst/>
                    </a:prstGeom>
                  </pic:spPr>
                </pic:pic>
              </a:graphicData>
            </a:graphic>
          </wp:inline>
        </w:drawing>
      </w:r>
    </w:p>
    <w:p w14:paraId="63E5FDC3" w14:textId="77777777" w:rsidR="0024684B" w:rsidRDefault="0024684B" w:rsidP="0024684B">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6</w:t>
      </w:r>
      <w:r w:rsidR="00AC02E2">
        <w:rPr>
          <w:noProof/>
        </w:rPr>
        <w:fldChar w:fldCharType="end"/>
      </w:r>
    </w:p>
    <w:p w14:paraId="16078EEA" w14:textId="6C062A21" w:rsidR="0024684B" w:rsidRDefault="0024684B" w:rsidP="0024684B">
      <w:pPr>
        <w:pStyle w:val="ppFigureCaptionIndent3"/>
      </w:pPr>
      <w:r>
        <w:t>Add a new item in the Solution Explorer.</w:t>
      </w:r>
    </w:p>
    <w:p w14:paraId="0883A4F5" w14:textId="11F1CE9A" w:rsidR="009053BF" w:rsidRDefault="00501D42" w:rsidP="009053BF">
      <w:pPr>
        <w:pStyle w:val="Step"/>
      </w:pPr>
      <w:r>
        <w:t xml:space="preserve">Select the </w:t>
      </w:r>
      <w:r w:rsidRPr="00501D42">
        <w:rPr>
          <w:b/>
        </w:rPr>
        <w:t xml:space="preserve">Blank Page </w:t>
      </w:r>
      <w:r>
        <w:t xml:space="preserve">item type in the Visual C# item list. Name the item </w:t>
      </w:r>
      <w:r>
        <w:rPr>
          <w:b/>
        </w:rPr>
        <w:t>Page2</w:t>
      </w:r>
      <w:r w:rsidRPr="00501D42">
        <w:rPr>
          <w:b/>
        </w:rPr>
        <w:t>.xaml</w:t>
      </w:r>
      <w:r>
        <w:t xml:space="preserve"> and click </w:t>
      </w:r>
      <w:r w:rsidRPr="00501D42">
        <w:rPr>
          <w:b/>
        </w:rPr>
        <w:t>Add</w:t>
      </w:r>
      <w:r>
        <w:t xml:space="preserve"> to create it.</w:t>
      </w:r>
    </w:p>
    <w:p w14:paraId="4C950209" w14:textId="77777777" w:rsidR="0024684B" w:rsidRDefault="0024684B" w:rsidP="0024684B">
      <w:pPr>
        <w:pStyle w:val="ppFigureIndent3"/>
        <w:keepNext/>
      </w:pPr>
      <w:r>
        <w:rPr>
          <w:lang w:bidi="ar-SA"/>
        </w:rPr>
        <w:lastRenderedPageBreak/>
        <w:drawing>
          <wp:inline distT="0" distB="0" distL="0" distR="0" wp14:anchorId="5FB3DE08" wp14:editId="06AAAFFE">
            <wp:extent cx="5143500" cy="357398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144397" cy="3574612"/>
                    </a:xfrm>
                    <a:prstGeom prst="rect">
                      <a:avLst/>
                    </a:prstGeom>
                  </pic:spPr>
                </pic:pic>
              </a:graphicData>
            </a:graphic>
          </wp:inline>
        </w:drawing>
      </w:r>
    </w:p>
    <w:p w14:paraId="0B7BEFBC" w14:textId="77777777" w:rsidR="0024684B" w:rsidRDefault="0024684B" w:rsidP="0024684B">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7</w:t>
      </w:r>
      <w:r w:rsidR="00AC02E2">
        <w:rPr>
          <w:noProof/>
        </w:rPr>
        <w:fldChar w:fldCharType="end"/>
      </w:r>
    </w:p>
    <w:p w14:paraId="438B2847" w14:textId="57A74060" w:rsidR="0024684B" w:rsidRDefault="0024684B" w:rsidP="0024684B">
      <w:pPr>
        <w:pStyle w:val="ppFigureCaptionIndent3"/>
      </w:pPr>
      <w:r>
        <w:t xml:space="preserve">Add an item of type Blank Page to the </w:t>
      </w:r>
      <w:proofErr w:type="spellStart"/>
      <w:r>
        <w:t>SimpleNavigation</w:t>
      </w:r>
      <w:proofErr w:type="spellEnd"/>
      <w:r>
        <w:t xml:space="preserve"> project.</w:t>
      </w:r>
    </w:p>
    <w:p w14:paraId="6315B1FC" w14:textId="04D7A2DA" w:rsidR="009076C6" w:rsidRDefault="009076C6" w:rsidP="009053BF">
      <w:pPr>
        <w:pStyle w:val="Step"/>
      </w:pPr>
      <w:r>
        <w:t xml:space="preserve">Open </w:t>
      </w:r>
      <w:r w:rsidRPr="009076C6">
        <w:rPr>
          <w:b/>
        </w:rPr>
        <w:t xml:space="preserve">Page2.xaml </w:t>
      </w:r>
      <w:r>
        <w:t xml:space="preserve">and add a </w:t>
      </w:r>
      <w:proofErr w:type="spellStart"/>
      <w:r>
        <w:t>TextBlock</w:t>
      </w:r>
      <w:proofErr w:type="spellEnd"/>
      <w:r>
        <w:t xml:space="preserve"> to display the page title. </w:t>
      </w:r>
    </w:p>
    <w:p w14:paraId="5259EA16" w14:textId="292CAAE0" w:rsidR="009076C6" w:rsidRDefault="009076C6" w:rsidP="009076C6">
      <w:pPr>
        <w:pStyle w:val="ppCodeLanguage"/>
      </w:pPr>
      <w:r>
        <w:t>XAML</w:t>
      </w:r>
    </w:p>
    <w:p w14:paraId="022A3B2C" w14:textId="6577BC38" w:rsidR="009076C6" w:rsidRDefault="009076C6" w:rsidP="009076C6">
      <w:pPr>
        <w:pStyle w:val="ppCode"/>
      </w:pPr>
      <w:r>
        <w:t>&lt;Grid Background="{</w:t>
      </w:r>
      <w:commentRangeStart w:id="70"/>
      <w:proofErr w:type="spellStart"/>
      <w:r>
        <w:t>ThemeResource</w:t>
      </w:r>
      <w:proofErr w:type="spellEnd"/>
      <w:r>
        <w:t xml:space="preserve"> </w:t>
      </w:r>
      <w:commentRangeEnd w:id="70"/>
      <w:r w:rsidR="00DB14BA">
        <w:rPr>
          <w:rStyle w:val="CommentReference"/>
          <w:rFonts w:asciiTheme="minorHAnsi" w:eastAsiaTheme="minorEastAsia" w:hAnsiTheme="minorHAnsi"/>
        </w:rPr>
        <w:commentReference w:id="70"/>
      </w:r>
      <w:proofErr w:type="spellStart"/>
      <w:r>
        <w:t>ApplicationPageBackgroundThemeBrush</w:t>
      </w:r>
      <w:proofErr w:type="spellEnd"/>
      <w:r>
        <w:t>}"&gt;</w:t>
      </w:r>
    </w:p>
    <w:p w14:paraId="3D7C9BCB" w14:textId="7071805A" w:rsidR="009076C6" w:rsidRPr="009076C6" w:rsidRDefault="009076C6" w:rsidP="009076C6">
      <w:pPr>
        <w:pStyle w:val="ppCode"/>
        <w:rPr>
          <w:color w:val="FF0000"/>
        </w:rPr>
      </w:pPr>
      <w:r>
        <w:t xml:space="preserve">    </w:t>
      </w:r>
      <w:r w:rsidRPr="009076C6">
        <w:rPr>
          <w:color w:val="FF0000"/>
        </w:rPr>
        <w:t>&lt;</w:t>
      </w:r>
      <w:proofErr w:type="spellStart"/>
      <w:r w:rsidRPr="009076C6">
        <w:rPr>
          <w:color w:val="FF0000"/>
        </w:rPr>
        <w:t>TextBlock</w:t>
      </w:r>
      <w:proofErr w:type="spellEnd"/>
      <w:r w:rsidRPr="009076C6">
        <w:rPr>
          <w:color w:val="FF0000"/>
        </w:rPr>
        <w:t xml:space="preserve"> Text="Page 2" </w:t>
      </w:r>
      <w:proofErr w:type="spellStart"/>
      <w:r w:rsidRPr="009076C6">
        <w:rPr>
          <w:color w:val="FF0000"/>
        </w:rPr>
        <w:t>FontWeight</w:t>
      </w:r>
      <w:proofErr w:type="spellEnd"/>
      <w:r w:rsidRPr="009076C6">
        <w:rPr>
          <w:color w:val="FF0000"/>
        </w:rPr>
        <w:t xml:space="preserve">="Light" </w:t>
      </w:r>
      <w:proofErr w:type="spellStart"/>
      <w:r w:rsidRPr="009076C6">
        <w:rPr>
          <w:color w:val="FF0000"/>
        </w:rPr>
        <w:t>FontSize</w:t>
      </w:r>
      <w:proofErr w:type="spellEnd"/>
      <w:r w:rsidRPr="009076C6">
        <w:rPr>
          <w:color w:val="FF0000"/>
        </w:rPr>
        <w:t>="24" Margin="12" /&gt;</w:t>
      </w:r>
    </w:p>
    <w:p w14:paraId="226C5E07" w14:textId="285524F6" w:rsidR="009076C6" w:rsidRDefault="009076C6" w:rsidP="009076C6">
      <w:pPr>
        <w:pStyle w:val="ppCode"/>
        <w:rPr>
          <w:ins w:id="71" w:author="Author"/>
        </w:rPr>
      </w:pPr>
      <w:r>
        <w:t>&lt;/Grid&gt;</w:t>
      </w:r>
    </w:p>
    <w:p w14:paraId="19EF9383" w14:textId="0C8E4CEC" w:rsidR="002669A8" w:rsidRDefault="002669A8">
      <w:pPr>
        <w:pStyle w:val="ppNote"/>
        <w:rPr>
          <w:ins w:id="72" w:author="Author"/>
        </w:rPr>
        <w:pPrChange w:id="73" w:author="Author">
          <w:pPr>
            <w:pStyle w:val="ppCode"/>
          </w:pPr>
        </w:pPrChange>
      </w:pPr>
      <w:ins w:id="74" w:author="Author">
        <w:r>
          <w:rPr>
            <w:b/>
          </w:rPr>
          <w:t>Note:</w:t>
        </w:r>
        <w:r>
          <w:t xml:space="preserve"> </w:t>
        </w:r>
        <w:proofErr w:type="spellStart"/>
        <w:r>
          <w:t>ThemeResource</w:t>
        </w:r>
        <w:proofErr w:type="spellEnd"/>
        <w:r>
          <w:t xml:space="preserve"> is a XAML markup extensions that allows you to reference XAML styles defined elsewhere in a XAML Resource Dictionary. </w:t>
        </w:r>
        <w:proofErr w:type="spellStart"/>
        <w:r>
          <w:t>ThemeResource</w:t>
        </w:r>
        <w:proofErr w:type="spellEnd"/>
        <w:r>
          <w:t xml:space="preserve"> can dynamically use different resource dictionaries to reflect the user’s active system theme at runtime. A </w:t>
        </w:r>
        <w:proofErr w:type="spellStart"/>
        <w:r>
          <w:t>StaticResource</w:t>
        </w:r>
        <w:proofErr w:type="spellEnd"/>
        <w:r>
          <w:t xml:space="preserve"> reference differs in that it does not update at runtime.</w:t>
        </w:r>
      </w:ins>
    </w:p>
    <w:p w14:paraId="403A60A1" w14:textId="481518DF" w:rsidR="002669A8" w:rsidRPr="009076C6" w:rsidRDefault="002669A8">
      <w:pPr>
        <w:pStyle w:val="ppNote"/>
        <w:numPr>
          <w:ilvl w:val="0"/>
          <w:numId w:val="0"/>
        </w:numPr>
        <w:ind w:left="142"/>
        <w:pPrChange w:id="75" w:author="Author">
          <w:pPr>
            <w:pStyle w:val="ppCode"/>
          </w:pPr>
        </w:pPrChange>
      </w:pPr>
      <w:ins w:id="76" w:author="Author">
        <w:r>
          <w:t xml:space="preserve">For more information on using the </w:t>
        </w:r>
        <w:proofErr w:type="spellStart"/>
        <w:r>
          <w:t>ThemeResource</w:t>
        </w:r>
        <w:proofErr w:type="spellEnd"/>
        <w:r>
          <w:t xml:space="preserve"> extension, visit </w:t>
        </w:r>
        <w:r>
          <w:fldChar w:fldCharType="begin"/>
        </w:r>
        <w:r>
          <w:instrText xml:space="preserve"> HYPERLINK "</w:instrText>
        </w:r>
        <w:r w:rsidRPr="002669A8">
          <w:instrText>https://msdn.microsoft.com/en-us/library/windows/apps/dn263118.aspx</w:instrText>
        </w:r>
        <w:r>
          <w:instrText xml:space="preserve">" </w:instrText>
        </w:r>
        <w:r>
          <w:fldChar w:fldCharType="separate"/>
        </w:r>
        <w:r w:rsidRPr="002669A8">
          <w:rPr>
            <w:rStyle w:val="Hyperlink"/>
            <w:rFonts w:cstheme="minorBidi"/>
          </w:rPr>
          <w:t>https://msdn.microsoft.com/en-us/library/windows/apps/dn263118.aspx</w:t>
        </w:r>
        <w:r>
          <w:fldChar w:fldCharType="end"/>
        </w:r>
      </w:ins>
    </w:p>
    <w:p w14:paraId="763C040A" w14:textId="01AE4E14" w:rsidR="009076C6" w:rsidRDefault="00770D6D" w:rsidP="009053BF">
      <w:pPr>
        <w:pStyle w:val="Step"/>
      </w:pPr>
      <w:r>
        <w:t xml:space="preserve">Open </w:t>
      </w:r>
      <w:proofErr w:type="spellStart"/>
      <w:r w:rsidRPr="00770D6D">
        <w:rPr>
          <w:b/>
        </w:rPr>
        <w:t>MainPage.xaml</w:t>
      </w:r>
      <w:proofErr w:type="spellEnd"/>
      <w:r w:rsidRPr="00770D6D">
        <w:rPr>
          <w:b/>
        </w:rPr>
        <w:t xml:space="preserve"> </w:t>
      </w:r>
      <w:r>
        <w:t>and add a page title there</w:t>
      </w:r>
      <w:r w:rsidR="009076C6">
        <w:t xml:space="preserve"> as well. Our pages are simple, so it will be helpful to know where we are once we introduce navigation.</w:t>
      </w:r>
      <w:r w:rsidR="00767B3F">
        <w:t xml:space="preserve"> </w:t>
      </w:r>
    </w:p>
    <w:p w14:paraId="33D96FA9" w14:textId="77777777" w:rsidR="009076C6" w:rsidRDefault="009076C6" w:rsidP="009076C6">
      <w:pPr>
        <w:pStyle w:val="ppCodeLanguage"/>
      </w:pPr>
      <w:r>
        <w:t>XAML</w:t>
      </w:r>
    </w:p>
    <w:p w14:paraId="379D72F9" w14:textId="77777777" w:rsidR="009076C6" w:rsidRDefault="009076C6" w:rsidP="009076C6">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2E50865C" w14:textId="3E4596DE" w:rsidR="009076C6" w:rsidRPr="009076C6" w:rsidRDefault="009076C6" w:rsidP="009076C6">
      <w:pPr>
        <w:pStyle w:val="ppCode"/>
        <w:rPr>
          <w:color w:val="FF0000"/>
        </w:rPr>
      </w:pPr>
      <w:r>
        <w:t xml:space="preserve">    </w:t>
      </w:r>
      <w:r>
        <w:rPr>
          <w:color w:val="FF0000"/>
        </w:rPr>
        <w:t>&lt;</w:t>
      </w:r>
      <w:proofErr w:type="spellStart"/>
      <w:r>
        <w:rPr>
          <w:color w:val="FF0000"/>
        </w:rPr>
        <w:t>TextBlock</w:t>
      </w:r>
      <w:proofErr w:type="spellEnd"/>
      <w:r>
        <w:rPr>
          <w:color w:val="FF0000"/>
        </w:rPr>
        <w:t xml:space="preserve"> Text="Page Navigation</w:t>
      </w:r>
      <w:r w:rsidRPr="009076C6">
        <w:rPr>
          <w:color w:val="FF0000"/>
        </w:rPr>
        <w:t xml:space="preserve">" </w:t>
      </w:r>
      <w:proofErr w:type="spellStart"/>
      <w:r w:rsidRPr="009076C6">
        <w:rPr>
          <w:color w:val="FF0000"/>
        </w:rPr>
        <w:t>FontWeight</w:t>
      </w:r>
      <w:proofErr w:type="spellEnd"/>
      <w:r w:rsidRPr="009076C6">
        <w:rPr>
          <w:color w:val="FF0000"/>
        </w:rPr>
        <w:t xml:space="preserve">="Light" </w:t>
      </w:r>
      <w:proofErr w:type="spellStart"/>
      <w:r w:rsidRPr="009076C6">
        <w:rPr>
          <w:color w:val="FF0000"/>
        </w:rPr>
        <w:t>FontSize</w:t>
      </w:r>
      <w:proofErr w:type="spellEnd"/>
      <w:r w:rsidRPr="009076C6">
        <w:rPr>
          <w:color w:val="FF0000"/>
        </w:rPr>
        <w:t>="24" Margin="12" /&gt;</w:t>
      </w:r>
    </w:p>
    <w:p w14:paraId="4AF65F7C" w14:textId="20B46AF4" w:rsidR="00983D6E" w:rsidRDefault="009076C6" w:rsidP="00983D6E">
      <w:pPr>
        <w:pStyle w:val="ppCode"/>
      </w:pPr>
      <w:r>
        <w:lastRenderedPageBreak/>
        <w:t>&lt;/Grid&gt;</w:t>
      </w:r>
    </w:p>
    <w:p w14:paraId="68B9EB24" w14:textId="77777777" w:rsidR="00983D6E" w:rsidRPr="00497F22" w:rsidRDefault="00983D6E" w:rsidP="00983D6E">
      <w:pPr>
        <w:pStyle w:val="ppListEnd"/>
      </w:pPr>
    </w:p>
    <w:p w14:paraId="03FE39A7" w14:textId="77777777" w:rsidR="00983D6E" w:rsidRDefault="00983D6E" w:rsidP="00983D6E">
      <w:pPr>
        <w:pStyle w:val="ppProcedureStart"/>
      </w:pPr>
    </w:p>
    <w:p w14:paraId="552B3B2D" w14:textId="25C242B7" w:rsidR="00983D6E" w:rsidRPr="0098236E" w:rsidRDefault="00983D6E" w:rsidP="00983D6E">
      <w:pPr>
        <w:pStyle w:val="ppProcedureStart"/>
      </w:pPr>
      <w:bookmarkStart w:id="77" w:name="_Toc429138645"/>
      <w:r>
        <w:t xml:space="preserve">Task 3 </w:t>
      </w:r>
      <w:r w:rsidRPr="0098236E">
        <w:t xml:space="preserve">– </w:t>
      </w:r>
      <w:r>
        <w:t>Introduce navigation</w:t>
      </w:r>
      <w:bookmarkEnd w:id="77"/>
    </w:p>
    <w:p w14:paraId="1BEFAF77" w14:textId="51CB5F5C" w:rsidR="00983D6E" w:rsidRDefault="008A5BE9" w:rsidP="00983D6E">
      <w:r>
        <w:t xml:space="preserve">Now that you have two views in your project, you can navigate between them. In-app navigation takes place in a frame, which acts as a container for your pages. When your app starts up, the root frame is built in </w:t>
      </w:r>
      <w:proofErr w:type="spellStart"/>
      <w:r>
        <w:t>App.xaml.cs</w:t>
      </w:r>
      <w:proofErr w:type="spellEnd"/>
      <w:r>
        <w:t xml:space="preserve"> and attaches to the window. The frame is important in the sense that it manages navigation between the pages. In this task, you will create a button on the main page to trigger navigation to Page2.</w:t>
      </w:r>
    </w:p>
    <w:p w14:paraId="78EE99E4" w14:textId="61D737DE" w:rsidR="009076C6" w:rsidRDefault="008A5BE9" w:rsidP="00983D6E">
      <w:pPr>
        <w:pStyle w:val="Step"/>
        <w:numPr>
          <w:ilvl w:val="0"/>
          <w:numId w:val="42"/>
        </w:numPr>
      </w:pPr>
      <w:r>
        <w:t xml:space="preserve">Open </w:t>
      </w:r>
      <w:proofErr w:type="spellStart"/>
      <w:r w:rsidRPr="00F3585F">
        <w:rPr>
          <w:b/>
        </w:rPr>
        <w:t>MainPage.xaml</w:t>
      </w:r>
      <w:proofErr w:type="spellEnd"/>
      <w:r w:rsidRPr="00F3585F">
        <w:rPr>
          <w:b/>
        </w:rPr>
        <w:t xml:space="preserve"> </w:t>
      </w:r>
      <w:r>
        <w:t>and add</w:t>
      </w:r>
      <w:r w:rsidR="009076C6">
        <w:t xml:space="preserve"> a button that will trigger navigation to Page2.</w:t>
      </w:r>
      <w:r w:rsidR="00767B3F">
        <w:t xml:space="preserve"> </w:t>
      </w:r>
      <w:r>
        <w:t>You may wish to e</w:t>
      </w:r>
      <w:r w:rsidR="00767B3F">
        <w:t xml:space="preserve">nclose the page title and the button in a </w:t>
      </w:r>
      <w:proofErr w:type="spellStart"/>
      <w:r w:rsidR="00767B3F">
        <w:t>StackPanel</w:t>
      </w:r>
      <w:proofErr w:type="spellEnd"/>
      <w:r w:rsidR="00767B3F">
        <w:t xml:space="preserve"> to improve the layout</w:t>
      </w:r>
      <w:r>
        <w:t xml:space="preserve"> of the page</w:t>
      </w:r>
      <w:r w:rsidR="00767B3F">
        <w:t>.</w:t>
      </w:r>
    </w:p>
    <w:p w14:paraId="2BE4EAC3" w14:textId="77777777" w:rsidR="009076C6" w:rsidRDefault="009076C6" w:rsidP="009076C6">
      <w:pPr>
        <w:pStyle w:val="ppCodeLanguage"/>
      </w:pPr>
      <w:r>
        <w:t>XAML</w:t>
      </w:r>
    </w:p>
    <w:p w14:paraId="080F0F83" w14:textId="77777777" w:rsidR="009076C6" w:rsidRDefault="009076C6" w:rsidP="009076C6">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737099EF" w14:textId="447949D6" w:rsidR="00767B3F" w:rsidRPr="004C00B4" w:rsidRDefault="009076C6" w:rsidP="009076C6">
      <w:pPr>
        <w:pStyle w:val="ppCode"/>
        <w:rPr>
          <w:color w:val="FF0000"/>
        </w:rPr>
      </w:pPr>
      <w:r>
        <w:t xml:space="preserve">    </w:t>
      </w:r>
      <w:r w:rsidR="00767B3F" w:rsidRPr="004C00B4">
        <w:rPr>
          <w:color w:val="FF0000"/>
        </w:rPr>
        <w:t>&lt;</w:t>
      </w:r>
      <w:proofErr w:type="spellStart"/>
      <w:r w:rsidR="00767B3F" w:rsidRPr="004C00B4">
        <w:rPr>
          <w:color w:val="FF0000"/>
        </w:rPr>
        <w:t>StackPanel</w:t>
      </w:r>
      <w:proofErr w:type="spellEnd"/>
      <w:r w:rsidR="00853950">
        <w:rPr>
          <w:color w:val="FF0000"/>
        </w:rPr>
        <w:t xml:space="preserve"> </w:t>
      </w:r>
      <w:proofErr w:type="spellStart"/>
      <w:r w:rsidR="00853950" w:rsidRPr="00853950">
        <w:rPr>
          <w:color w:val="FF0000"/>
        </w:rPr>
        <w:t>HorizontalAlignment</w:t>
      </w:r>
      <w:proofErr w:type="spellEnd"/>
      <w:r w:rsidR="00853950" w:rsidRPr="00853950">
        <w:rPr>
          <w:color w:val="FF0000"/>
        </w:rPr>
        <w:t>="Left"</w:t>
      </w:r>
      <w:r w:rsidR="00767B3F" w:rsidRPr="004C00B4">
        <w:rPr>
          <w:color w:val="FF0000"/>
        </w:rPr>
        <w:t xml:space="preserve"> Margin="12"&gt;</w:t>
      </w:r>
    </w:p>
    <w:p w14:paraId="44D2D1CE" w14:textId="21F13D1F" w:rsidR="009076C6" w:rsidRDefault="00767B3F" w:rsidP="009076C6">
      <w:pPr>
        <w:pStyle w:val="ppCode"/>
      </w:pPr>
      <w:r>
        <w:t xml:space="preserve">        </w:t>
      </w:r>
      <w:r w:rsidR="009076C6" w:rsidRPr="009076C6">
        <w:t>&lt;</w:t>
      </w:r>
      <w:proofErr w:type="spellStart"/>
      <w:r w:rsidR="009076C6" w:rsidRPr="009076C6">
        <w:t>TextBlock</w:t>
      </w:r>
      <w:proofErr w:type="spellEnd"/>
      <w:r w:rsidR="009076C6" w:rsidRPr="009076C6">
        <w:t xml:space="preserve"> Text="Page Navigation" </w:t>
      </w:r>
      <w:proofErr w:type="spellStart"/>
      <w:r w:rsidR="009076C6" w:rsidRPr="009076C6">
        <w:t>FontWeight</w:t>
      </w:r>
      <w:proofErr w:type="spellEnd"/>
      <w:r w:rsidR="009076C6" w:rsidRPr="009076C6">
        <w:t xml:space="preserve">="Light" </w:t>
      </w:r>
      <w:proofErr w:type="spellStart"/>
      <w:r w:rsidR="009076C6" w:rsidRPr="009076C6">
        <w:t>FontSize</w:t>
      </w:r>
      <w:proofErr w:type="spellEnd"/>
      <w:r w:rsidR="009076C6" w:rsidRPr="009076C6">
        <w:t>="24" Margin="12" /&gt;</w:t>
      </w:r>
    </w:p>
    <w:p w14:paraId="1678F503" w14:textId="2FC1F6AC" w:rsidR="009076C6" w:rsidRPr="004C00B4" w:rsidRDefault="009076C6" w:rsidP="009076C6">
      <w:pPr>
        <w:pStyle w:val="ppCode"/>
        <w:rPr>
          <w:color w:val="FF0000"/>
        </w:rPr>
      </w:pPr>
      <w:r>
        <w:t xml:space="preserve">    </w:t>
      </w:r>
      <w:r w:rsidR="00767B3F">
        <w:t xml:space="preserve">    </w:t>
      </w:r>
      <w:r w:rsidRPr="004C00B4">
        <w:rPr>
          <w:color w:val="FF0000"/>
        </w:rPr>
        <w:t>&lt;Button</w:t>
      </w:r>
      <w:r w:rsidR="00767B3F" w:rsidRPr="004C00B4">
        <w:rPr>
          <w:color w:val="FF0000"/>
        </w:rPr>
        <w:t xml:space="preserve"> Content="Go to Page 2" Margin="0,12,0,0"</w:t>
      </w:r>
      <w:r w:rsidR="004C00B4" w:rsidRPr="004C00B4">
        <w:rPr>
          <w:color w:val="FF0000"/>
        </w:rPr>
        <w:t xml:space="preserve"> /&gt;</w:t>
      </w:r>
    </w:p>
    <w:p w14:paraId="14FDE1B6" w14:textId="6AC8B47E" w:rsidR="00767B3F" w:rsidRPr="004C00B4" w:rsidRDefault="00767B3F" w:rsidP="009076C6">
      <w:pPr>
        <w:pStyle w:val="ppCode"/>
        <w:rPr>
          <w:color w:val="FF0000"/>
        </w:rPr>
      </w:pPr>
      <w:r w:rsidRPr="004C00B4">
        <w:rPr>
          <w:color w:val="FF0000"/>
        </w:rPr>
        <w:t xml:space="preserve">    &lt;/</w:t>
      </w:r>
      <w:proofErr w:type="spellStart"/>
      <w:r w:rsidRPr="004C00B4">
        <w:rPr>
          <w:color w:val="FF0000"/>
        </w:rPr>
        <w:t>StackPanel</w:t>
      </w:r>
      <w:proofErr w:type="spellEnd"/>
      <w:r w:rsidRPr="004C00B4">
        <w:rPr>
          <w:color w:val="FF0000"/>
        </w:rPr>
        <w:t>&gt;</w:t>
      </w:r>
    </w:p>
    <w:p w14:paraId="66C7B509" w14:textId="77777777" w:rsidR="009076C6" w:rsidRDefault="009076C6" w:rsidP="009076C6">
      <w:pPr>
        <w:pStyle w:val="ppCode"/>
      </w:pPr>
      <w:r>
        <w:t>&lt;/Grid&gt;</w:t>
      </w:r>
    </w:p>
    <w:p w14:paraId="662CDBAF" w14:textId="4C7C2F3A" w:rsidR="009076C6" w:rsidRDefault="004C00B4" w:rsidP="009053BF">
      <w:pPr>
        <w:pStyle w:val="Step"/>
      </w:pPr>
      <w:r>
        <w:t xml:space="preserve">Add a click event to the button. You will create the </w:t>
      </w:r>
      <w:proofErr w:type="spellStart"/>
      <w:r w:rsidRPr="00DE0291">
        <w:rPr>
          <w:b/>
        </w:rPr>
        <w:t>Button_Click</w:t>
      </w:r>
      <w:proofErr w:type="spellEnd"/>
      <w:r>
        <w:t xml:space="preserve"> method to handle navigation in the next step.</w:t>
      </w:r>
    </w:p>
    <w:p w14:paraId="7CC17E3E" w14:textId="77777777" w:rsidR="004C00B4" w:rsidRDefault="004C00B4" w:rsidP="004C00B4">
      <w:pPr>
        <w:pStyle w:val="ppCodeLanguage"/>
      </w:pPr>
      <w:r>
        <w:t>XAML</w:t>
      </w:r>
    </w:p>
    <w:p w14:paraId="26150018" w14:textId="77777777" w:rsidR="004C00B4" w:rsidRDefault="004C00B4" w:rsidP="004C00B4">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0EB15E08" w14:textId="48A77915" w:rsidR="004C00B4" w:rsidRPr="004C00B4" w:rsidRDefault="004C00B4" w:rsidP="004C00B4">
      <w:pPr>
        <w:pStyle w:val="ppCode"/>
      </w:pPr>
      <w:r w:rsidRPr="004C00B4">
        <w:t xml:space="preserve">    &lt;</w:t>
      </w:r>
      <w:proofErr w:type="spellStart"/>
      <w:r w:rsidRPr="004C00B4">
        <w:t>StackPanel</w:t>
      </w:r>
      <w:proofErr w:type="spellEnd"/>
      <w:r w:rsidR="00853950">
        <w:t xml:space="preserve"> </w:t>
      </w:r>
      <w:proofErr w:type="spellStart"/>
      <w:r w:rsidR="00853950">
        <w:t>HorizontalAlignment</w:t>
      </w:r>
      <w:proofErr w:type="spellEnd"/>
      <w:r w:rsidR="00853950">
        <w:t>="Left"</w:t>
      </w:r>
      <w:r w:rsidRPr="004C00B4">
        <w:t xml:space="preserve"> Margin="12"&gt;</w:t>
      </w:r>
    </w:p>
    <w:p w14:paraId="45710D0E" w14:textId="77777777" w:rsidR="004C00B4" w:rsidRPr="004C00B4" w:rsidRDefault="004C00B4" w:rsidP="004C00B4">
      <w:pPr>
        <w:pStyle w:val="ppCode"/>
      </w:pPr>
      <w:r w:rsidRPr="004C00B4">
        <w:t xml:space="preserve">        &lt;</w:t>
      </w:r>
      <w:proofErr w:type="spellStart"/>
      <w:r w:rsidRPr="004C00B4">
        <w:t>TextBlock</w:t>
      </w:r>
      <w:proofErr w:type="spellEnd"/>
      <w:r w:rsidRPr="004C00B4">
        <w:t xml:space="preserve"> Text="Page Navigation" </w:t>
      </w:r>
      <w:proofErr w:type="spellStart"/>
      <w:r w:rsidRPr="004C00B4">
        <w:t>FontWeight</w:t>
      </w:r>
      <w:proofErr w:type="spellEnd"/>
      <w:r w:rsidRPr="004C00B4">
        <w:t xml:space="preserve">="Light" </w:t>
      </w:r>
      <w:proofErr w:type="spellStart"/>
      <w:r w:rsidRPr="004C00B4">
        <w:t>FontSize</w:t>
      </w:r>
      <w:proofErr w:type="spellEnd"/>
      <w:r w:rsidRPr="004C00B4">
        <w:t>="24" Margin="12" /&gt;</w:t>
      </w:r>
    </w:p>
    <w:p w14:paraId="1D0EBC1D" w14:textId="1F681116" w:rsidR="004C00B4" w:rsidRPr="004C00B4" w:rsidRDefault="004C00B4" w:rsidP="004C00B4">
      <w:pPr>
        <w:pStyle w:val="ppCode"/>
      </w:pPr>
      <w:r w:rsidRPr="004C00B4">
        <w:t xml:space="preserve">        &lt;Button Content="Go to Page 2" </w:t>
      </w:r>
      <w:r w:rsidRPr="000012DE">
        <w:rPr>
          <w:color w:val="FF0000"/>
        </w:rPr>
        <w:t>Click="</w:t>
      </w:r>
      <w:proofErr w:type="spellStart"/>
      <w:r w:rsidRPr="000012DE">
        <w:rPr>
          <w:color w:val="FF0000"/>
        </w:rPr>
        <w:t>Button_Click</w:t>
      </w:r>
      <w:proofErr w:type="spellEnd"/>
      <w:r w:rsidRPr="000012DE">
        <w:rPr>
          <w:color w:val="FF0000"/>
        </w:rPr>
        <w:t xml:space="preserve">" </w:t>
      </w:r>
      <w:r w:rsidRPr="004C00B4">
        <w:t>Margin="0,12,0,0" /&gt;</w:t>
      </w:r>
    </w:p>
    <w:p w14:paraId="595358D5" w14:textId="77777777" w:rsidR="004C00B4" w:rsidRPr="004C00B4" w:rsidRDefault="004C00B4" w:rsidP="004C00B4">
      <w:pPr>
        <w:pStyle w:val="ppCode"/>
      </w:pPr>
      <w:r w:rsidRPr="004C00B4">
        <w:t xml:space="preserve">    &lt;/</w:t>
      </w:r>
      <w:proofErr w:type="spellStart"/>
      <w:r w:rsidRPr="004C00B4">
        <w:t>StackPanel</w:t>
      </w:r>
      <w:proofErr w:type="spellEnd"/>
      <w:r w:rsidRPr="004C00B4">
        <w:t>&gt;</w:t>
      </w:r>
    </w:p>
    <w:p w14:paraId="7598639F" w14:textId="7232BC20" w:rsidR="004C00B4" w:rsidRPr="004C00B4" w:rsidRDefault="004C00B4" w:rsidP="004C00B4">
      <w:pPr>
        <w:pStyle w:val="ppCode"/>
        <w:rPr>
          <w:color w:val="FF0000"/>
        </w:rPr>
      </w:pPr>
      <w:r w:rsidRPr="004C00B4">
        <w:t>&lt;/Grid&gt;</w:t>
      </w:r>
    </w:p>
    <w:p w14:paraId="25B3C60C" w14:textId="7DADC34E" w:rsidR="004C00B4" w:rsidRDefault="00DE0291" w:rsidP="004C00B4">
      <w:pPr>
        <w:pStyle w:val="Step"/>
      </w:pPr>
      <w:r>
        <w:t>Now let's add the</w:t>
      </w:r>
      <w:r w:rsidR="000012DE">
        <w:t xml:space="preserve"> </w:t>
      </w:r>
      <w:proofErr w:type="spellStart"/>
      <w:r w:rsidR="00474943" w:rsidRPr="00474943">
        <w:rPr>
          <w:b/>
        </w:rPr>
        <w:t>Button_Click</w:t>
      </w:r>
      <w:proofErr w:type="spellEnd"/>
      <w:r w:rsidR="00474943">
        <w:t xml:space="preserve"> event handler</w:t>
      </w:r>
      <w:r>
        <w:t xml:space="preserve"> to </w:t>
      </w:r>
      <w:proofErr w:type="spellStart"/>
      <w:r w:rsidRPr="00DE0291">
        <w:rPr>
          <w:b/>
        </w:rPr>
        <w:t>MainPage.xaml.cs</w:t>
      </w:r>
      <w:proofErr w:type="spellEnd"/>
      <w:r w:rsidR="00474943">
        <w:t>.</w:t>
      </w:r>
      <w:r w:rsidR="008B112D">
        <w:t xml:space="preserve"> </w:t>
      </w:r>
      <w:proofErr w:type="spellStart"/>
      <w:r w:rsidR="002436D4" w:rsidRPr="001737E9">
        <w:rPr>
          <w:b/>
        </w:rPr>
        <w:t>Frame.Navigate</w:t>
      </w:r>
      <w:proofErr w:type="spellEnd"/>
      <w:r w:rsidR="002436D4">
        <w:t xml:space="preserve"> </w:t>
      </w:r>
      <w:r w:rsidR="001737E9">
        <w:t>triggers</w:t>
      </w:r>
      <w:r w:rsidR="002436D4">
        <w:t xml:space="preserve"> the frame to load the content of the specified page.</w:t>
      </w:r>
      <w:r w:rsidR="001737E9">
        <w:t xml:space="preserve"> It accepts as a parameter the page to which you wish to navigate, specified as a type reference, and an optional second parameter to pass to that page. We will pass a parameter later on in this exercise</w:t>
      </w:r>
      <w:r w:rsidR="00F3585F">
        <w:t>, but for now we will navigate without it</w:t>
      </w:r>
      <w:r w:rsidR="001737E9">
        <w:t>.</w:t>
      </w:r>
    </w:p>
    <w:p w14:paraId="51EBC902" w14:textId="409A19C2" w:rsidR="00474943" w:rsidRDefault="00474943" w:rsidP="00474943">
      <w:pPr>
        <w:pStyle w:val="ppCodeLanguage"/>
      </w:pPr>
      <w:r>
        <w:t>C#</w:t>
      </w:r>
    </w:p>
    <w:p w14:paraId="5D8B35C1" w14:textId="58FBF902" w:rsidR="00474943" w:rsidRDefault="00474943" w:rsidP="00474943">
      <w:pPr>
        <w:pStyle w:val="ppCode"/>
      </w:pPr>
      <w:r>
        <w:t xml:space="preserve">public sealed partial class </w:t>
      </w:r>
      <w:proofErr w:type="spellStart"/>
      <w:proofErr w:type="gramStart"/>
      <w:r>
        <w:t>MainPage</w:t>
      </w:r>
      <w:proofErr w:type="spellEnd"/>
      <w:r>
        <w:t xml:space="preserve"> :</w:t>
      </w:r>
      <w:proofErr w:type="gramEnd"/>
      <w:r>
        <w:t xml:space="preserve"> Page</w:t>
      </w:r>
    </w:p>
    <w:p w14:paraId="72DB0FD9" w14:textId="0F135186" w:rsidR="00474943" w:rsidRDefault="00474943" w:rsidP="00474943">
      <w:pPr>
        <w:pStyle w:val="ppCode"/>
      </w:pPr>
      <w:r>
        <w:t>{</w:t>
      </w:r>
    </w:p>
    <w:p w14:paraId="5AA05CD7" w14:textId="5EB05322" w:rsidR="00474943" w:rsidRDefault="00474943" w:rsidP="00474943">
      <w:pPr>
        <w:pStyle w:val="ppCode"/>
      </w:pPr>
      <w:r>
        <w:lastRenderedPageBreak/>
        <w:t xml:space="preserve">    public </w:t>
      </w:r>
      <w:proofErr w:type="spellStart"/>
      <w:proofErr w:type="gramStart"/>
      <w:r>
        <w:t>MainPage</w:t>
      </w:r>
      <w:proofErr w:type="spellEnd"/>
      <w:r>
        <w:t>(</w:t>
      </w:r>
      <w:proofErr w:type="gramEnd"/>
      <w:r>
        <w:t>)</w:t>
      </w:r>
    </w:p>
    <w:p w14:paraId="5516971F" w14:textId="135028C7" w:rsidR="00474943" w:rsidRDefault="00474943" w:rsidP="00474943">
      <w:pPr>
        <w:pStyle w:val="ppCode"/>
      </w:pPr>
      <w:r>
        <w:t xml:space="preserve">    {</w:t>
      </w:r>
    </w:p>
    <w:p w14:paraId="0539266D" w14:textId="7C83C5B0" w:rsidR="00474943" w:rsidRDefault="00474943" w:rsidP="00474943">
      <w:pPr>
        <w:pStyle w:val="ppCode"/>
      </w:pPr>
      <w:r>
        <w:t xml:space="preserve">        </w:t>
      </w:r>
      <w:proofErr w:type="spellStart"/>
      <w:proofErr w:type="gramStart"/>
      <w:r>
        <w:t>this.InitializeComponent</w:t>
      </w:r>
      <w:proofErr w:type="spellEnd"/>
      <w:proofErr w:type="gramEnd"/>
      <w:r>
        <w:t>();</w:t>
      </w:r>
    </w:p>
    <w:p w14:paraId="2D721525" w14:textId="3A60169C" w:rsidR="00474943" w:rsidRDefault="00474943" w:rsidP="00474943">
      <w:pPr>
        <w:pStyle w:val="ppCode"/>
      </w:pPr>
      <w:r>
        <w:t xml:space="preserve">    }</w:t>
      </w:r>
    </w:p>
    <w:p w14:paraId="6643E393" w14:textId="77777777" w:rsidR="00474943" w:rsidRDefault="00474943" w:rsidP="00474943">
      <w:pPr>
        <w:pStyle w:val="ppCode"/>
      </w:pPr>
    </w:p>
    <w:p w14:paraId="557E7B4F" w14:textId="62293062" w:rsidR="00474943" w:rsidRPr="00474943" w:rsidRDefault="00474943" w:rsidP="00474943">
      <w:pPr>
        <w:pStyle w:val="ppCode"/>
        <w:rPr>
          <w:color w:val="FF0000"/>
        </w:rPr>
      </w:pPr>
      <w:r>
        <w:t xml:space="preserve">    </w:t>
      </w:r>
      <w:r w:rsidRPr="00474943">
        <w:rPr>
          <w:color w:val="FF0000"/>
        </w:rPr>
        <w:t xml:space="preserve">private void </w:t>
      </w:r>
      <w:proofErr w:type="spellStart"/>
      <w:r w:rsidRPr="00474943">
        <w:rPr>
          <w:color w:val="FF0000"/>
        </w:rPr>
        <w:t>Button_</w:t>
      </w:r>
      <w:proofErr w:type="gramStart"/>
      <w:r w:rsidRPr="00474943">
        <w:rPr>
          <w:color w:val="FF0000"/>
        </w:rPr>
        <w:t>Click</w:t>
      </w:r>
      <w:proofErr w:type="spellEnd"/>
      <w:r w:rsidRPr="00474943">
        <w:rPr>
          <w:color w:val="FF0000"/>
        </w:rPr>
        <w:t>(</w:t>
      </w:r>
      <w:proofErr w:type="gramEnd"/>
      <w:r w:rsidRPr="00474943">
        <w:rPr>
          <w:color w:val="FF0000"/>
        </w:rPr>
        <w:t xml:space="preserve">object sender, </w:t>
      </w:r>
      <w:proofErr w:type="spellStart"/>
      <w:r w:rsidRPr="00474943">
        <w:rPr>
          <w:color w:val="FF0000"/>
        </w:rPr>
        <w:t>RoutedEventArgs</w:t>
      </w:r>
      <w:proofErr w:type="spellEnd"/>
      <w:r w:rsidRPr="00474943">
        <w:rPr>
          <w:color w:val="FF0000"/>
        </w:rPr>
        <w:t xml:space="preserve"> e)</w:t>
      </w:r>
    </w:p>
    <w:p w14:paraId="613203C7" w14:textId="761ADAAD" w:rsidR="00474943" w:rsidRPr="00474943" w:rsidRDefault="00474943" w:rsidP="00474943">
      <w:pPr>
        <w:pStyle w:val="ppCode"/>
        <w:rPr>
          <w:color w:val="FF0000"/>
        </w:rPr>
      </w:pPr>
      <w:r w:rsidRPr="00474943">
        <w:rPr>
          <w:color w:val="FF0000"/>
        </w:rPr>
        <w:t xml:space="preserve">    {</w:t>
      </w:r>
    </w:p>
    <w:p w14:paraId="7328CA50" w14:textId="6435643A" w:rsidR="00474943" w:rsidRPr="00474943" w:rsidRDefault="00474943" w:rsidP="00474943">
      <w:pPr>
        <w:pStyle w:val="ppCode"/>
        <w:rPr>
          <w:color w:val="FF0000"/>
        </w:rPr>
      </w:pPr>
      <w:r w:rsidRPr="00474943">
        <w:rPr>
          <w:color w:val="FF0000"/>
        </w:rPr>
        <w:t xml:space="preserve">       </w:t>
      </w:r>
      <w:proofErr w:type="spellStart"/>
      <w:r w:rsidRPr="00474943">
        <w:rPr>
          <w:color w:val="FF0000"/>
        </w:rPr>
        <w:t>Frame.Navigate</w:t>
      </w:r>
      <w:proofErr w:type="spellEnd"/>
      <w:r w:rsidRPr="00474943">
        <w:rPr>
          <w:color w:val="FF0000"/>
        </w:rPr>
        <w:t>(</w:t>
      </w:r>
      <w:proofErr w:type="spellStart"/>
      <w:r w:rsidRPr="00474943">
        <w:rPr>
          <w:color w:val="FF0000"/>
        </w:rPr>
        <w:t>typeof</w:t>
      </w:r>
      <w:proofErr w:type="spellEnd"/>
      <w:r w:rsidRPr="00474943">
        <w:rPr>
          <w:color w:val="FF0000"/>
        </w:rPr>
        <w:t>(Page2));</w:t>
      </w:r>
    </w:p>
    <w:p w14:paraId="205849FB" w14:textId="7F441D66" w:rsidR="00474943" w:rsidRPr="00474943" w:rsidRDefault="00474943" w:rsidP="00474943">
      <w:pPr>
        <w:pStyle w:val="ppCode"/>
        <w:rPr>
          <w:color w:val="FF0000"/>
        </w:rPr>
      </w:pPr>
      <w:r w:rsidRPr="00474943">
        <w:rPr>
          <w:color w:val="FF0000"/>
        </w:rPr>
        <w:t xml:space="preserve">    }</w:t>
      </w:r>
    </w:p>
    <w:p w14:paraId="558CA142" w14:textId="732B2E69" w:rsidR="00474943" w:rsidRDefault="00474943" w:rsidP="00474943">
      <w:pPr>
        <w:pStyle w:val="ppCode"/>
      </w:pPr>
      <w:r>
        <w:t>}</w:t>
      </w:r>
    </w:p>
    <w:p w14:paraId="0F685497" w14:textId="6E61B0FB" w:rsidR="002436D4" w:rsidRPr="00474943" w:rsidDel="00850B38" w:rsidRDefault="002436D4" w:rsidP="002436D4">
      <w:pPr>
        <w:pStyle w:val="ppNote"/>
        <w:rPr>
          <w:del w:id="78" w:author="Author"/>
        </w:rPr>
      </w:pPr>
      <w:del w:id="79" w:author="Author">
        <w:r w:rsidDel="00850B38">
          <w:rPr>
            <w:b/>
          </w:rPr>
          <w:delText>Note:</w:delText>
        </w:r>
        <w:r w:rsidDel="00850B38">
          <w:delText xml:space="preserve"> The </w:delText>
        </w:r>
        <w:commentRangeStart w:id="80"/>
        <w:r w:rsidDel="00850B38">
          <w:delText>TypeName</w:delText>
        </w:r>
        <w:r w:rsidRPr="002436D4" w:rsidDel="00850B38">
          <w:delText xml:space="preserve"> </w:delText>
        </w:r>
        <w:commentRangeEnd w:id="80"/>
        <w:r w:rsidR="00DB14BA" w:rsidDel="00850B38">
          <w:rPr>
            <w:rStyle w:val="CommentReference"/>
          </w:rPr>
          <w:commentReference w:id="80"/>
        </w:r>
        <w:r w:rsidRPr="002436D4" w:rsidDel="00850B38">
          <w:delText>type projects as</w:delText>
        </w:r>
        <w:r w:rsidDel="00850B38">
          <w:delText xml:space="preserve"> </w:delText>
        </w:r>
        <w:r w:rsidRPr="001737E9" w:rsidDel="00850B38">
          <w:rPr>
            <w:b/>
          </w:rPr>
          <w:delText>System.Type</w:delText>
        </w:r>
        <w:r w:rsidR="001737E9" w:rsidDel="00850B38">
          <w:delText>. In</w:delText>
        </w:r>
        <w:r w:rsidRPr="002436D4" w:rsidDel="00850B38">
          <w:delText xml:space="preserve"> C#, it is common to use the </w:delText>
        </w:r>
        <w:r w:rsidRPr="002436D4" w:rsidDel="00850B38">
          <w:rPr>
            <w:b/>
            <w:bCs/>
          </w:rPr>
          <w:delText>typeof</w:delText>
        </w:r>
        <w:r w:rsidRPr="002436D4" w:rsidDel="00850B38">
          <w:delText> operator to get references to the</w:delText>
        </w:r>
        <w:r w:rsidR="001737E9" w:rsidDel="00850B38">
          <w:delText xml:space="preserve"> </w:delText>
        </w:r>
        <w:r w:rsidRPr="002436D4" w:rsidDel="00850B38">
          <w:rPr>
            <w:b/>
            <w:bCs/>
          </w:rPr>
          <w:delText>System.Type</w:delText>
        </w:r>
        <w:r w:rsidRPr="002436D4" w:rsidDel="00850B38">
          <w:delText> of a type</w:delText>
        </w:r>
        <w:r w:rsidR="001737E9" w:rsidDel="00850B38">
          <w:delText>.</w:delText>
        </w:r>
      </w:del>
    </w:p>
    <w:p w14:paraId="65549D51" w14:textId="47DA6CF1" w:rsidR="000B3D6E" w:rsidRDefault="00C95B23" w:rsidP="009053BF">
      <w:pPr>
        <w:pStyle w:val="Step"/>
      </w:pPr>
      <w:r>
        <w:t xml:space="preserve">Build and run your app on the Local Machine. When you click the </w:t>
      </w:r>
      <w:r w:rsidRPr="000B3D6E">
        <w:rPr>
          <w:b/>
        </w:rPr>
        <w:t>Go to Page 2</w:t>
      </w:r>
      <w:r>
        <w:t xml:space="preserve"> button on the main page, your frame will navigate to Page 2. We haven't enabled back behavior, so you won't be able to to return to </w:t>
      </w:r>
      <w:proofErr w:type="spellStart"/>
      <w:r>
        <w:t>MainPage</w:t>
      </w:r>
      <w:proofErr w:type="spellEnd"/>
      <w:r>
        <w:t xml:space="preserve"> yet. You will learn how to handle back behavior in the next exercise.</w:t>
      </w:r>
    </w:p>
    <w:p w14:paraId="11454362" w14:textId="77777777" w:rsidR="00F3585F" w:rsidRDefault="00F3585F" w:rsidP="00F3585F">
      <w:pPr>
        <w:pStyle w:val="ppFigureIndent3"/>
        <w:keepNext/>
      </w:pPr>
      <w:r>
        <w:rPr>
          <w:lang w:bidi="ar-SA"/>
        </w:rPr>
        <w:lastRenderedPageBreak/>
        <w:drawing>
          <wp:inline distT="0" distB="0" distL="0" distR="0" wp14:anchorId="779297F7" wp14:editId="1345BDEA">
            <wp:extent cx="4914900" cy="26190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915757" cy="2619528"/>
                    </a:xfrm>
                    <a:prstGeom prst="rect">
                      <a:avLst/>
                    </a:prstGeom>
                  </pic:spPr>
                </pic:pic>
              </a:graphicData>
            </a:graphic>
          </wp:inline>
        </w:drawing>
      </w:r>
    </w:p>
    <w:p w14:paraId="3DBFE235" w14:textId="0555DFB4" w:rsidR="00F3585F" w:rsidRDefault="00F3585F" w:rsidP="00F3585F">
      <w:pPr>
        <w:pStyle w:val="ppFigureIndent3"/>
        <w:keepNext/>
      </w:pPr>
      <w:r>
        <w:rPr>
          <w:lang w:bidi="ar-SA"/>
        </w:rPr>
        <w:drawing>
          <wp:inline distT="0" distB="0" distL="0" distR="0" wp14:anchorId="4A73A4B4" wp14:editId="4095799C">
            <wp:extent cx="4914900" cy="26022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4915546" cy="2602591"/>
                    </a:xfrm>
                    <a:prstGeom prst="rect">
                      <a:avLst/>
                    </a:prstGeom>
                  </pic:spPr>
                </pic:pic>
              </a:graphicData>
            </a:graphic>
          </wp:inline>
        </w:drawing>
      </w:r>
    </w:p>
    <w:p w14:paraId="2936B7C2" w14:textId="77777777" w:rsidR="00F3585F" w:rsidRDefault="00F3585F" w:rsidP="00F3585F">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8</w:t>
      </w:r>
      <w:r w:rsidR="00AC02E2">
        <w:rPr>
          <w:noProof/>
        </w:rPr>
        <w:fldChar w:fldCharType="end"/>
      </w:r>
    </w:p>
    <w:p w14:paraId="0E2A8BE3" w14:textId="053CA0C7" w:rsidR="00F3585F" w:rsidRDefault="00F3585F" w:rsidP="00F3585F">
      <w:pPr>
        <w:pStyle w:val="ppFigureCaptionIndent3"/>
      </w:pPr>
      <w:r>
        <w:t xml:space="preserve">The </w:t>
      </w:r>
      <w:r w:rsidRPr="00F3585F">
        <w:rPr>
          <w:b/>
        </w:rPr>
        <w:t>Go to Page 2</w:t>
      </w:r>
      <w:r>
        <w:t xml:space="preserve"> button triggers navigation to another page in the app.</w:t>
      </w:r>
    </w:p>
    <w:p w14:paraId="76F2240B" w14:textId="436AE5F8" w:rsidR="00F33360" w:rsidRPr="00473377" w:rsidRDefault="00C95B23" w:rsidP="00F33360">
      <w:pPr>
        <w:pStyle w:val="Step"/>
      </w:pPr>
      <w:r>
        <w:t>Stop debugging and return to Visual Studio.</w:t>
      </w:r>
    </w:p>
    <w:p w14:paraId="425DC12B" w14:textId="77777777" w:rsidR="00F33360" w:rsidRDefault="00F33360" w:rsidP="00F33360">
      <w:pPr>
        <w:pStyle w:val="ppListEnd"/>
        <w:numPr>
          <w:ilvl w:val="0"/>
          <w:numId w:val="0"/>
        </w:numPr>
        <w:ind w:left="173"/>
      </w:pPr>
    </w:p>
    <w:p w14:paraId="55A85CAB" w14:textId="77777777" w:rsidR="00486A07" w:rsidRDefault="00486A07" w:rsidP="00F33360">
      <w:pPr>
        <w:pStyle w:val="ppProcedureStart"/>
      </w:pPr>
    </w:p>
    <w:p w14:paraId="397BA29B" w14:textId="18EE7F05" w:rsidR="00F33360" w:rsidRPr="0098236E" w:rsidRDefault="00F33360" w:rsidP="00F33360">
      <w:pPr>
        <w:pStyle w:val="ppProcedureStart"/>
      </w:pPr>
      <w:bookmarkStart w:id="81" w:name="_Toc429138646"/>
      <w:r>
        <w:t>Task 4</w:t>
      </w:r>
      <w:r w:rsidRPr="0098236E">
        <w:t xml:space="preserve"> – </w:t>
      </w:r>
      <w:r>
        <w:t>Pass a parameter to Page 2</w:t>
      </w:r>
      <w:bookmarkEnd w:id="81"/>
    </w:p>
    <w:p w14:paraId="5719E8E7" w14:textId="5F1A4534" w:rsidR="00F33360" w:rsidRPr="001510AA" w:rsidRDefault="00572B42" w:rsidP="00F33360">
      <w:pPr>
        <w:numPr>
          <w:ilvl w:val="1"/>
          <w:numId w:val="11"/>
        </w:numPr>
        <w:spacing w:after="120"/>
      </w:pPr>
      <w:r>
        <w:t xml:space="preserve">You have successfully navigated between pages in your app. It is often useful to pass information to the new page on navigation. In this task, you will pass a parameter from the </w:t>
      </w:r>
      <w:r w:rsidR="00853950">
        <w:t>main</w:t>
      </w:r>
      <w:r>
        <w:t xml:space="preserve"> </w:t>
      </w:r>
      <w:r w:rsidR="00853950">
        <w:t>page</w:t>
      </w:r>
      <w:r>
        <w:t xml:space="preserve"> to Page2.</w:t>
      </w:r>
    </w:p>
    <w:p w14:paraId="1808C288" w14:textId="0A4C1F94" w:rsidR="00F33360" w:rsidRDefault="00853950" w:rsidP="00F33360">
      <w:pPr>
        <w:pStyle w:val="Step"/>
        <w:numPr>
          <w:ilvl w:val="0"/>
          <w:numId w:val="41"/>
        </w:numPr>
      </w:pPr>
      <w:r>
        <w:t xml:space="preserve">Add a </w:t>
      </w:r>
      <w:proofErr w:type="spellStart"/>
      <w:r w:rsidRPr="00853950">
        <w:rPr>
          <w:b/>
        </w:rPr>
        <w:t>TextBox</w:t>
      </w:r>
      <w:proofErr w:type="spellEnd"/>
      <w:r>
        <w:t xml:space="preserve"> to </w:t>
      </w:r>
      <w:proofErr w:type="spellStart"/>
      <w:r w:rsidRPr="00853950">
        <w:rPr>
          <w:b/>
        </w:rPr>
        <w:t>MainPage.xaml</w:t>
      </w:r>
      <w:proofErr w:type="spellEnd"/>
      <w:r>
        <w:t xml:space="preserve">. This </w:t>
      </w:r>
      <w:proofErr w:type="spellStart"/>
      <w:r>
        <w:t>TextBox</w:t>
      </w:r>
      <w:proofErr w:type="spellEnd"/>
      <w:r>
        <w:t xml:space="preserve"> will accept user i</w:t>
      </w:r>
      <w:r w:rsidR="00DB32A9">
        <w:t>nput that you will pass to Page</w:t>
      </w:r>
      <w:r>
        <w:t>2 for display</w:t>
      </w:r>
      <w:r w:rsidR="008A12BA">
        <w:t xml:space="preserve"> later on</w:t>
      </w:r>
      <w:r>
        <w:t>.</w:t>
      </w:r>
    </w:p>
    <w:p w14:paraId="25642764" w14:textId="6A2D48E0" w:rsidR="008A12BA" w:rsidRDefault="008A12BA" w:rsidP="008A12BA">
      <w:pPr>
        <w:pStyle w:val="ppCodeLanguage"/>
      </w:pPr>
      <w:r>
        <w:t>XAML</w:t>
      </w:r>
    </w:p>
    <w:p w14:paraId="0E30F8DD" w14:textId="6103D1DC" w:rsidR="008A12BA" w:rsidRPr="004C00B4" w:rsidRDefault="008A12BA" w:rsidP="008A12BA">
      <w:pPr>
        <w:pStyle w:val="ppCode"/>
      </w:pPr>
      <w:r w:rsidRPr="004C00B4">
        <w:lastRenderedPageBreak/>
        <w:t>&lt;</w:t>
      </w:r>
      <w:proofErr w:type="spellStart"/>
      <w:r w:rsidRPr="004C00B4">
        <w:t>StackPanel</w:t>
      </w:r>
      <w:proofErr w:type="spellEnd"/>
      <w:r>
        <w:t xml:space="preserve"> </w:t>
      </w:r>
      <w:proofErr w:type="spellStart"/>
      <w:r>
        <w:t>HorizontalAlignment</w:t>
      </w:r>
      <w:proofErr w:type="spellEnd"/>
      <w:r>
        <w:t>="Left"</w:t>
      </w:r>
      <w:r w:rsidRPr="004C00B4">
        <w:t xml:space="preserve"> Margin="12"&gt;</w:t>
      </w:r>
    </w:p>
    <w:p w14:paraId="07C7DC94" w14:textId="36E9F071" w:rsidR="008A12BA" w:rsidRDefault="008A12BA" w:rsidP="008A12BA">
      <w:pPr>
        <w:pStyle w:val="ppCode"/>
      </w:pPr>
      <w:r>
        <w:t xml:space="preserve">    </w:t>
      </w:r>
      <w:r w:rsidRPr="004C00B4">
        <w:t>&lt;</w:t>
      </w:r>
      <w:proofErr w:type="spellStart"/>
      <w:r w:rsidRPr="004C00B4">
        <w:t>TextBlock</w:t>
      </w:r>
      <w:proofErr w:type="spellEnd"/>
      <w:r w:rsidRPr="004C00B4">
        <w:t xml:space="preserve"> Text="Page Navigation" </w:t>
      </w:r>
      <w:proofErr w:type="spellStart"/>
      <w:r w:rsidRPr="004C00B4">
        <w:t>FontWeight</w:t>
      </w:r>
      <w:proofErr w:type="spellEnd"/>
      <w:r w:rsidRPr="004C00B4">
        <w:t xml:space="preserve">="Light" </w:t>
      </w:r>
      <w:proofErr w:type="spellStart"/>
      <w:r w:rsidRPr="004C00B4">
        <w:t>FontSize</w:t>
      </w:r>
      <w:proofErr w:type="spellEnd"/>
      <w:r w:rsidRPr="004C00B4">
        <w:t>="24" Margin="12" /&gt;</w:t>
      </w:r>
    </w:p>
    <w:p w14:paraId="273F9C3E" w14:textId="3096E2EC" w:rsidR="008A12BA" w:rsidRPr="008A12BA" w:rsidRDefault="008A12BA" w:rsidP="008A12BA">
      <w:pPr>
        <w:pStyle w:val="ppCode"/>
        <w:rPr>
          <w:color w:val="FF0000"/>
        </w:rPr>
      </w:pPr>
      <w:r>
        <w:t xml:space="preserve">    </w:t>
      </w:r>
      <w:r w:rsidRPr="008A12BA">
        <w:rPr>
          <w:color w:val="FF0000"/>
        </w:rPr>
        <w:t>&lt;</w:t>
      </w:r>
      <w:proofErr w:type="spellStart"/>
      <w:r w:rsidRPr="008A12BA">
        <w:rPr>
          <w:color w:val="FF0000"/>
        </w:rPr>
        <w:t>TextBox</w:t>
      </w:r>
      <w:proofErr w:type="spellEnd"/>
      <w:r w:rsidRPr="008A12BA">
        <w:rPr>
          <w:color w:val="FF0000"/>
        </w:rPr>
        <w:t xml:space="preserve"> </w:t>
      </w:r>
      <w:proofErr w:type="spellStart"/>
      <w:proofErr w:type="gramStart"/>
      <w:r w:rsidRPr="008A12BA">
        <w:rPr>
          <w:color w:val="FF0000"/>
        </w:rPr>
        <w:t>x:Name</w:t>
      </w:r>
      <w:proofErr w:type="spellEnd"/>
      <w:proofErr w:type="gramEnd"/>
      <w:r w:rsidRPr="008A12BA">
        <w:rPr>
          <w:color w:val="FF0000"/>
        </w:rPr>
        <w:t>="Message" Header="Enter a parameter to send to Page 2" Width="300" Margin="0,12,0,0" /&gt;</w:t>
      </w:r>
    </w:p>
    <w:p w14:paraId="1965C647" w14:textId="39D72469" w:rsidR="008A12BA" w:rsidRPr="004C00B4" w:rsidRDefault="008A12BA" w:rsidP="008A12BA">
      <w:pPr>
        <w:pStyle w:val="ppCode"/>
      </w:pPr>
      <w:r>
        <w:t xml:space="preserve">    </w:t>
      </w:r>
      <w:r w:rsidRPr="004C00B4">
        <w:t>&lt;Button Content="Go to Page 2"</w:t>
      </w:r>
      <w:r w:rsidRPr="008A12BA">
        <w:t xml:space="preserve"> Click="</w:t>
      </w:r>
      <w:proofErr w:type="spellStart"/>
      <w:r w:rsidRPr="008A12BA">
        <w:t>Button_Click</w:t>
      </w:r>
      <w:proofErr w:type="spellEnd"/>
      <w:r w:rsidRPr="008A12BA">
        <w:t xml:space="preserve">" </w:t>
      </w:r>
      <w:r w:rsidRPr="004C00B4">
        <w:t>Margin="0,12,0,0" /&gt;</w:t>
      </w:r>
    </w:p>
    <w:p w14:paraId="70744138" w14:textId="0D9C9455" w:rsidR="008A12BA" w:rsidRPr="004C00B4" w:rsidRDefault="008A12BA" w:rsidP="008A12BA">
      <w:pPr>
        <w:pStyle w:val="ppCode"/>
      </w:pPr>
      <w:r w:rsidRPr="004C00B4">
        <w:t>&lt;/</w:t>
      </w:r>
      <w:proofErr w:type="spellStart"/>
      <w:r w:rsidRPr="004C00B4">
        <w:t>StackPanel</w:t>
      </w:r>
      <w:proofErr w:type="spellEnd"/>
      <w:r w:rsidRPr="004C00B4">
        <w:t>&gt;</w:t>
      </w:r>
    </w:p>
    <w:p w14:paraId="75341597" w14:textId="4AF33F98" w:rsidR="008A12BA" w:rsidRPr="008A12BA" w:rsidRDefault="008A12BA" w:rsidP="008A12BA">
      <w:pPr>
        <w:pStyle w:val="ppCode"/>
        <w:rPr>
          <w:color w:val="FF0000"/>
        </w:rPr>
      </w:pPr>
    </w:p>
    <w:p w14:paraId="469FC437" w14:textId="1D02159B" w:rsidR="008A12BA" w:rsidRDefault="00FE4989" w:rsidP="00F33360">
      <w:pPr>
        <w:pStyle w:val="Step"/>
        <w:numPr>
          <w:ilvl w:val="0"/>
          <w:numId w:val="41"/>
        </w:numPr>
      </w:pPr>
      <w:r>
        <w:t xml:space="preserve">In your </w:t>
      </w:r>
      <w:proofErr w:type="spellStart"/>
      <w:r w:rsidRPr="00FE4989">
        <w:rPr>
          <w:b/>
        </w:rPr>
        <w:t>Button_Click</w:t>
      </w:r>
      <w:proofErr w:type="spellEnd"/>
      <w:r>
        <w:t xml:space="preserve"> handler in the code-behind, add the optional second parameter to </w:t>
      </w:r>
      <w:proofErr w:type="spellStart"/>
      <w:r w:rsidRPr="00FE4989">
        <w:rPr>
          <w:b/>
        </w:rPr>
        <w:t>Frame.Navigate</w:t>
      </w:r>
      <w:proofErr w:type="spellEnd"/>
      <w:r>
        <w:t xml:space="preserve"> to pass the </w:t>
      </w:r>
      <w:proofErr w:type="spellStart"/>
      <w:r>
        <w:t>TextBox</w:t>
      </w:r>
      <w:proofErr w:type="spellEnd"/>
      <w:r>
        <w:t xml:space="preserve"> text to Page2.</w:t>
      </w:r>
    </w:p>
    <w:p w14:paraId="7403AC01" w14:textId="60215D81" w:rsidR="00FE4989" w:rsidRDefault="00FE4989" w:rsidP="00FE4989">
      <w:pPr>
        <w:pStyle w:val="ppCodeLanguage"/>
      </w:pPr>
      <w:r>
        <w:t>C#</w:t>
      </w:r>
    </w:p>
    <w:p w14:paraId="7F6656DA" w14:textId="77777777" w:rsidR="00FE4989" w:rsidRPr="00FE4989" w:rsidRDefault="00FE4989" w:rsidP="00FE4989">
      <w:pPr>
        <w:pStyle w:val="ppCode"/>
      </w:pPr>
      <w:r w:rsidRPr="00FE4989">
        <w:t xml:space="preserve">private void </w:t>
      </w:r>
      <w:proofErr w:type="spellStart"/>
      <w:r w:rsidRPr="00FE4989">
        <w:t>Button_</w:t>
      </w:r>
      <w:proofErr w:type="gramStart"/>
      <w:r w:rsidRPr="00FE4989">
        <w:t>Click</w:t>
      </w:r>
      <w:proofErr w:type="spellEnd"/>
      <w:r w:rsidRPr="00FE4989">
        <w:t>(</w:t>
      </w:r>
      <w:proofErr w:type="gramEnd"/>
      <w:r w:rsidRPr="00FE4989">
        <w:t xml:space="preserve">object sender, </w:t>
      </w:r>
      <w:proofErr w:type="spellStart"/>
      <w:r w:rsidRPr="00FE4989">
        <w:t>RoutedEventArgs</w:t>
      </w:r>
      <w:proofErr w:type="spellEnd"/>
      <w:r w:rsidRPr="00FE4989">
        <w:t xml:space="preserve"> e)</w:t>
      </w:r>
    </w:p>
    <w:p w14:paraId="141EF05E" w14:textId="3AEA9D74" w:rsidR="00FE4989" w:rsidRPr="00FE4989" w:rsidRDefault="00FE4989" w:rsidP="00FE4989">
      <w:pPr>
        <w:pStyle w:val="ppCode"/>
      </w:pPr>
      <w:r w:rsidRPr="00FE4989">
        <w:t>{</w:t>
      </w:r>
    </w:p>
    <w:p w14:paraId="01F813B4" w14:textId="02B77B85" w:rsidR="00FE4989" w:rsidRPr="00FE4989" w:rsidRDefault="00FE4989" w:rsidP="00FE4989">
      <w:pPr>
        <w:pStyle w:val="ppCode"/>
      </w:pPr>
      <w:r w:rsidRPr="00FE4989">
        <w:t xml:space="preserve">   </w:t>
      </w:r>
      <w:proofErr w:type="spellStart"/>
      <w:r w:rsidRPr="00FE4989">
        <w:t>Frame.Navigate</w:t>
      </w:r>
      <w:proofErr w:type="spellEnd"/>
      <w:r w:rsidRPr="00FE4989">
        <w:t>(</w:t>
      </w:r>
      <w:proofErr w:type="spellStart"/>
      <w:r w:rsidRPr="00FE4989">
        <w:t>typeof</w:t>
      </w:r>
      <w:proofErr w:type="spellEnd"/>
      <w:r w:rsidRPr="00FE4989">
        <w:t>(Page2)</w:t>
      </w:r>
      <w:r w:rsidRPr="00FE4989">
        <w:rPr>
          <w:color w:val="FF0000"/>
        </w:rPr>
        <w:t xml:space="preserve">, </w:t>
      </w:r>
      <w:proofErr w:type="spellStart"/>
      <w:r w:rsidRPr="00FE4989">
        <w:rPr>
          <w:color w:val="FF0000"/>
        </w:rPr>
        <w:t>Message.Text</w:t>
      </w:r>
      <w:proofErr w:type="spellEnd"/>
      <w:r w:rsidRPr="00FE4989">
        <w:t>);</w:t>
      </w:r>
    </w:p>
    <w:p w14:paraId="42941209" w14:textId="2E2D87D7" w:rsidR="008016CD" w:rsidRPr="008016CD" w:rsidRDefault="00FE4989" w:rsidP="008016CD">
      <w:pPr>
        <w:pStyle w:val="ppCode"/>
        <w:rPr>
          <w:color w:val="FF0000"/>
        </w:rPr>
      </w:pPr>
      <w:r w:rsidRPr="00FE4989">
        <w:t>}</w:t>
      </w:r>
    </w:p>
    <w:p w14:paraId="23C102A6" w14:textId="374DB4A2" w:rsidR="008016CD" w:rsidRPr="008016CD" w:rsidRDefault="008016CD" w:rsidP="008016CD">
      <w:pPr>
        <w:pStyle w:val="ppNote"/>
      </w:pPr>
      <w:r>
        <w:rPr>
          <w:b/>
        </w:rPr>
        <w:t>Note:</w:t>
      </w:r>
      <w:r>
        <w:t xml:space="preserve"> The optional parameter you pass into </w:t>
      </w:r>
      <w:proofErr w:type="spellStart"/>
      <w:r w:rsidRPr="0020439A">
        <w:rPr>
          <w:b/>
        </w:rPr>
        <w:t>Frame.Navigate</w:t>
      </w:r>
      <w:proofErr w:type="spellEnd"/>
      <w:r>
        <w:t xml:space="preserve"> does not have to be a string (it is an object in the API), but it must be </w:t>
      </w:r>
      <w:commentRangeStart w:id="82"/>
      <w:proofErr w:type="spellStart"/>
      <w:r>
        <w:t>serializable</w:t>
      </w:r>
      <w:commentRangeEnd w:id="82"/>
      <w:proofErr w:type="spellEnd"/>
      <w:r w:rsidR="00B37EB2">
        <w:rPr>
          <w:rStyle w:val="CommentReference"/>
        </w:rPr>
        <w:commentReference w:id="82"/>
      </w:r>
      <w:ins w:id="83" w:author="Author">
        <w:r w:rsidR="00520566">
          <w:t xml:space="preserve">. An object that is </w:t>
        </w:r>
        <w:proofErr w:type="spellStart"/>
        <w:r w:rsidR="00520566">
          <w:t>serializable</w:t>
        </w:r>
        <w:proofErr w:type="spellEnd"/>
        <w:r w:rsidR="00520566">
          <w:t xml:space="preserve"> can be converted to a stream of bytes for storage in order to save its state and recreate </w:t>
        </w:r>
        <w:r w:rsidR="00F6139E">
          <w:t xml:space="preserve">that state </w:t>
        </w:r>
        <w:del w:id="84" w:author="Author">
          <w:r w:rsidR="00520566" w:rsidDel="00F6139E">
            <w:delText xml:space="preserve">it </w:delText>
          </w:r>
        </w:del>
        <w:r w:rsidR="00520566">
          <w:t>later on</w:t>
        </w:r>
      </w:ins>
      <w:r>
        <w:t>.</w:t>
      </w:r>
      <w:r w:rsidR="0020439A">
        <w:t xml:space="preserve"> The frame keeps track of the app history and navigation parameters, which it needs to resume from suspend, for instance, and it does so by serializing the parameters. If you wish to pass a parameter that is not </w:t>
      </w:r>
      <w:proofErr w:type="spellStart"/>
      <w:r w:rsidR="0020439A">
        <w:t>serializable</w:t>
      </w:r>
      <w:proofErr w:type="spellEnd"/>
      <w:r w:rsidR="0020439A">
        <w:t>, you may write code to serialize it yourself for advanced use cases.</w:t>
      </w:r>
    </w:p>
    <w:p w14:paraId="4584C679" w14:textId="77777777" w:rsidR="008016CD" w:rsidRDefault="008016CD" w:rsidP="008016CD">
      <w:pPr>
        <w:pStyle w:val="ppListEnd"/>
        <w:numPr>
          <w:ilvl w:val="0"/>
          <w:numId w:val="0"/>
        </w:numPr>
        <w:ind w:left="173"/>
      </w:pPr>
    </w:p>
    <w:p w14:paraId="64B248E1" w14:textId="77BE3570" w:rsidR="004848E0" w:rsidRPr="0098236E" w:rsidRDefault="00BE3EE8" w:rsidP="004848E0">
      <w:pPr>
        <w:pStyle w:val="ppProcedureStart"/>
      </w:pPr>
      <w:bookmarkStart w:id="85" w:name="_Toc429138647"/>
      <w:r>
        <w:t>Task 5</w:t>
      </w:r>
      <w:r w:rsidR="004848E0" w:rsidRPr="0098236E">
        <w:t xml:space="preserve"> – </w:t>
      </w:r>
      <w:r>
        <w:t>Display the message passed to Page2</w:t>
      </w:r>
      <w:bookmarkEnd w:id="85"/>
    </w:p>
    <w:p w14:paraId="5DEDD50C" w14:textId="4AFC70A6" w:rsidR="00FE4989" w:rsidRDefault="004848E0" w:rsidP="001F721E">
      <w:r>
        <w:t xml:space="preserve">Your message will now be passed as a parameter when you navigate to Page2. However, we </w:t>
      </w:r>
      <w:r w:rsidR="001F721E">
        <w:t xml:space="preserve">haven't done anything to </w:t>
      </w:r>
      <w:r w:rsidR="00AC5103">
        <w:t>handle</w:t>
      </w:r>
      <w:r w:rsidR="001F721E">
        <w:t xml:space="preserve"> the message in Page2</w:t>
      </w:r>
      <w:r>
        <w:t xml:space="preserve">, so it won't </w:t>
      </w:r>
      <w:r w:rsidR="00CC5690">
        <w:t>yet display</w:t>
      </w:r>
      <w:r>
        <w:t>. Let's add a pop-up dialog to display the message.</w:t>
      </w:r>
    </w:p>
    <w:p w14:paraId="2D799B2E" w14:textId="0CCC3744" w:rsidR="001F721E" w:rsidRDefault="00BE3EE8" w:rsidP="001F721E">
      <w:pPr>
        <w:pStyle w:val="Step"/>
        <w:numPr>
          <w:ilvl w:val="0"/>
          <w:numId w:val="43"/>
        </w:numPr>
      </w:pPr>
      <w:r>
        <w:t xml:space="preserve">Open </w:t>
      </w:r>
      <w:r w:rsidRPr="00CC5690">
        <w:rPr>
          <w:b/>
        </w:rPr>
        <w:t>Page2.xaml.cs</w:t>
      </w:r>
      <w:r>
        <w:t xml:space="preserve">. Create an override for the </w:t>
      </w:r>
      <w:proofErr w:type="spellStart"/>
      <w:proofErr w:type="gramStart"/>
      <w:r w:rsidRPr="00BE3EE8">
        <w:rPr>
          <w:b/>
        </w:rPr>
        <w:t>OnNavigatedTo</w:t>
      </w:r>
      <w:proofErr w:type="spellEnd"/>
      <w:r w:rsidRPr="00BE3EE8">
        <w:rPr>
          <w:b/>
        </w:rPr>
        <w:t>(</w:t>
      </w:r>
      <w:proofErr w:type="gramEnd"/>
      <w:r w:rsidRPr="00BE3EE8">
        <w:rPr>
          <w:b/>
        </w:rPr>
        <w:t>)</w:t>
      </w:r>
      <w:r>
        <w:t xml:space="preserve"> method.</w:t>
      </w:r>
    </w:p>
    <w:p w14:paraId="36D268CC" w14:textId="66675C5A" w:rsidR="00E148CD" w:rsidRDefault="00E148CD" w:rsidP="00E148CD">
      <w:pPr>
        <w:pStyle w:val="ppCodeLanguage"/>
      </w:pPr>
      <w:r>
        <w:t>C#</w:t>
      </w:r>
    </w:p>
    <w:p w14:paraId="410B37C5" w14:textId="397811B0" w:rsidR="00E148CD" w:rsidRDefault="00E148CD" w:rsidP="00E148CD">
      <w:pPr>
        <w:pStyle w:val="ppCode"/>
      </w:pPr>
      <w:r>
        <w:t>public Page2()</w:t>
      </w:r>
    </w:p>
    <w:p w14:paraId="264ED618" w14:textId="3D6AD533" w:rsidR="00E148CD" w:rsidRDefault="00E148CD" w:rsidP="00E148CD">
      <w:pPr>
        <w:pStyle w:val="ppCode"/>
      </w:pPr>
      <w:r>
        <w:t>{</w:t>
      </w:r>
    </w:p>
    <w:p w14:paraId="7D82E06A" w14:textId="20E83FF1" w:rsidR="00E148CD" w:rsidRDefault="00E148CD" w:rsidP="00E148CD">
      <w:pPr>
        <w:pStyle w:val="ppCode"/>
      </w:pPr>
      <w:r>
        <w:t xml:space="preserve">    </w:t>
      </w:r>
      <w:proofErr w:type="spellStart"/>
      <w:proofErr w:type="gramStart"/>
      <w:r>
        <w:t>this.InitializeComponent</w:t>
      </w:r>
      <w:proofErr w:type="spellEnd"/>
      <w:proofErr w:type="gramEnd"/>
      <w:r>
        <w:t>();</w:t>
      </w:r>
    </w:p>
    <w:p w14:paraId="4E4B64E7" w14:textId="4681D2DA" w:rsidR="00E148CD" w:rsidRDefault="00E148CD" w:rsidP="00E148CD">
      <w:pPr>
        <w:pStyle w:val="ppCode"/>
      </w:pPr>
      <w:r>
        <w:t>}</w:t>
      </w:r>
    </w:p>
    <w:p w14:paraId="08E9B6BA" w14:textId="77777777" w:rsidR="00E148CD" w:rsidRDefault="00E148CD" w:rsidP="00E148CD">
      <w:pPr>
        <w:pStyle w:val="ppCode"/>
      </w:pPr>
    </w:p>
    <w:p w14:paraId="0913BD90" w14:textId="43E37F09" w:rsidR="00E148CD" w:rsidRPr="00E148CD" w:rsidRDefault="00E148CD" w:rsidP="00E148CD">
      <w:pPr>
        <w:pStyle w:val="ppCode"/>
        <w:rPr>
          <w:color w:val="FF0000"/>
        </w:rPr>
      </w:pPr>
      <w:r w:rsidRPr="00E148CD">
        <w:rPr>
          <w:color w:val="FF0000"/>
        </w:rPr>
        <w:t xml:space="preserve">protected override void </w:t>
      </w:r>
      <w:proofErr w:type="spellStart"/>
      <w:proofErr w:type="gramStart"/>
      <w:r w:rsidRPr="00E148CD">
        <w:rPr>
          <w:color w:val="FF0000"/>
        </w:rPr>
        <w:t>OnNavigatedTo</w:t>
      </w:r>
      <w:proofErr w:type="spellEnd"/>
      <w:r w:rsidRPr="00E148CD">
        <w:rPr>
          <w:color w:val="FF0000"/>
        </w:rPr>
        <w:t>(</w:t>
      </w:r>
      <w:proofErr w:type="spellStart"/>
      <w:proofErr w:type="gramEnd"/>
      <w:r w:rsidRPr="00E148CD">
        <w:rPr>
          <w:color w:val="FF0000"/>
        </w:rPr>
        <w:t>NavigationEventArgs</w:t>
      </w:r>
      <w:proofErr w:type="spellEnd"/>
      <w:r w:rsidRPr="00E148CD">
        <w:rPr>
          <w:color w:val="FF0000"/>
        </w:rPr>
        <w:t xml:space="preserve"> e)</w:t>
      </w:r>
    </w:p>
    <w:p w14:paraId="555BF56F" w14:textId="10102C1F" w:rsidR="00E148CD" w:rsidRPr="00E148CD" w:rsidRDefault="00E148CD" w:rsidP="00E148CD">
      <w:pPr>
        <w:pStyle w:val="ppCode"/>
        <w:rPr>
          <w:color w:val="FF0000"/>
        </w:rPr>
      </w:pPr>
      <w:r w:rsidRPr="00E148CD">
        <w:rPr>
          <w:color w:val="FF0000"/>
        </w:rPr>
        <w:t>{</w:t>
      </w:r>
    </w:p>
    <w:p w14:paraId="098D62B3" w14:textId="156A358D" w:rsidR="00E148CD" w:rsidRPr="00E148CD" w:rsidRDefault="00E148CD" w:rsidP="00E148CD">
      <w:pPr>
        <w:pStyle w:val="ppCode"/>
        <w:rPr>
          <w:color w:val="FF0000"/>
        </w:rPr>
      </w:pPr>
      <w:r w:rsidRPr="00E148CD">
        <w:rPr>
          <w:color w:val="FF0000"/>
        </w:rPr>
        <w:t xml:space="preserve">    </w:t>
      </w:r>
      <w:proofErr w:type="spellStart"/>
      <w:proofErr w:type="gramStart"/>
      <w:r w:rsidRPr="00E148CD">
        <w:rPr>
          <w:color w:val="FF0000"/>
        </w:rPr>
        <w:t>base.OnNavigatedTo</w:t>
      </w:r>
      <w:proofErr w:type="spellEnd"/>
      <w:proofErr w:type="gramEnd"/>
      <w:r w:rsidRPr="00E148CD">
        <w:rPr>
          <w:color w:val="FF0000"/>
        </w:rPr>
        <w:t>(e);</w:t>
      </w:r>
    </w:p>
    <w:p w14:paraId="5779527D" w14:textId="645E6C36" w:rsidR="00E148CD" w:rsidRPr="00E148CD" w:rsidRDefault="00E148CD" w:rsidP="00E148CD">
      <w:pPr>
        <w:pStyle w:val="ppCode"/>
        <w:rPr>
          <w:color w:val="FF0000"/>
        </w:rPr>
      </w:pPr>
      <w:r w:rsidRPr="00E148CD">
        <w:rPr>
          <w:color w:val="FF0000"/>
        </w:rPr>
        <w:t>}</w:t>
      </w:r>
    </w:p>
    <w:p w14:paraId="6226FD31" w14:textId="55758904" w:rsidR="00BE3EE8" w:rsidRDefault="00BE3EE8" w:rsidP="00BE3EE8">
      <w:pPr>
        <w:pStyle w:val="ppNote"/>
      </w:pPr>
      <w:r>
        <w:rPr>
          <w:b/>
        </w:rPr>
        <w:lastRenderedPageBreak/>
        <w:t>Note:</w:t>
      </w:r>
      <w:r>
        <w:t xml:space="preserve"> The page constructor </w:t>
      </w:r>
      <w:r w:rsidR="00E148CD">
        <w:t>may</w:t>
      </w:r>
      <w:r>
        <w:t xml:space="preserve"> not</w:t>
      </w:r>
      <w:r w:rsidR="00E148CD">
        <w:t xml:space="preserve"> be</w:t>
      </w:r>
      <w:r>
        <w:t xml:space="preserve"> called every time you navigate to a page if the page </w:t>
      </w:r>
      <w:r w:rsidR="00CC5690">
        <w:t>has</w:t>
      </w:r>
      <w:r>
        <w:t xml:space="preserve"> already </w:t>
      </w:r>
      <w:r w:rsidR="00CC5690">
        <w:t xml:space="preserve">been </w:t>
      </w:r>
      <w:r>
        <w:t xml:space="preserve">loaded. The </w:t>
      </w:r>
      <w:proofErr w:type="spellStart"/>
      <w:proofErr w:type="gramStart"/>
      <w:r w:rsidRPr="00BE3EE8">
        <w:rPr>
          <w:b/>
        </w:rPr>
        <w:t>OnNavigatedTo</w:t>
      </w:r>
      <w:proofErr w:type="spellEnd"/>
      <w:r w:rsidRPr="00BE3EE8">
        <w:rPr>
          <w:b/>
        </w:rPr>
        <w:t>(</w:t>
      </w:r>
      <w:proofErr w:type="gramEnd"/>
      <w:r w:rsidRPr="00BE3EE8">
        <w:rPr>
          <w:b/>
        </w:rPr>
        <w:t xml:space="preserve">) </w:t>
      </w:r>
      <w:r>
        <w:t xml:space="preserve">method is called every time you navigate to </w:t>
      </w:r>
      <w:r w:rsidR="00E148CD">
        <w:t>a</w:t>
      </w:r>
      <w:r>
        <w:t xml:space="preserve"> page, however, </w:t>
      </w:r>
      <w:r w:rsidR="00CC5690">
        <w:t>so we</w:t>
      </w:r>
      <w:r>
        <w:t xml:space="preserve"> </w:t>
      </w:r>
      <w:r w:rsidR="00CC5690">
        <w:t>can use it to</w:t>
      </w:r>
      <w:r>
        <w:t xml:space="preserve"> </w:t>
      </w:r>
      <w:r w:rsidR="001336C1">
        <w:t xml:space="preserve">consistently </w:t>
      </w:r>
      <w:r>
        <w:t>trigger the display of the incoming message.</w:t>
      </w:r>
    </w:p>
    <w:p w14:paraId="1170E5DA" w14:textId="5658DF96" w:rsidR="00BE3EE8" w:rsidRDefault="00BE3F79" w:rsidP="001F721E">
      <w:pPr>
        <w:pStyle w:val="Step"/>
        <w:numPr>
          <w:ilvl w:val="0"/>
          <w:numId w:val="43"/>
        </w:numPr>
      </w:pPr>
      <w:r>
        <w:t xml:space="preserve">Await a message dialog in the </w:t>
      </w:r>
      <w:proofErr w:type="spellStart"/>
      <w:proofErr w:type="gramStart"/>
      <w:r w:rsidRPr="00BE3F79">
        <w:rPr>
          <w:b/>
        </w:rPr>
        <w:t>OnNavigatedTo</w:t>
      </w:r>
      <w:proofErr w:type="spellEnd"/>
      <w:r w:rsidRPr="00BE3F79">
        <w:rPr>
          <w:b/>
        </w:rPr>
        <w:t>(</w:t>
      </w:r>
      <w:proofErr w:type="gramEnd"/>
      <w:r w:rsidRPr="00BE3F79">
        <w:rPr>
          <w:b/>
        </w:rPr>
        <w:t xml:space="preserve">) </w:t>
      </w:r>
      <w:r>
        <w:t xml:space="preserve">override and pass in the incoming parameter. </w:t>
      </w:r>
      <w:r w:rsidR="00AE4314">
        <w:t xml:space="preserve">You will need to make the override an </w:t>
      </w:r>
      <w:commentRangeStart w:id="86"/>
      <w:proofErr w:type="spellStart"/>
      <w:r w:rsidR="00AE4314">
        <w:t>async</w:t>
      </w:r>
      <w:proofErr w:type="spellEnd"/>
      <w:r w:rsidR="00AE4314">
        <w:t xml:space="preserve"> </w:t>
      </w:r>
      <w:commentRangeEnd w:id="86"/>
      <w:r w:rsidR="00B37EB2">
        <w:rPr>
          <w:rStyle w:val="CommentReference"/>
          <w:rFonts w:asciiTheme="minorHAnsi" w:eastAsiaTheme="minorEastAsia" w:hAnsiTheme="minorHAnsi" w:cstheme="minorBidi"/>
          <w:lang w:bidi="en-US"/>
        </w:rPr>
        <w:commentReference w:id="86"/>
      </w:r>
      <w:r w:rsidR="00AE4314">
        <w:t>method to handle the await</w:t>
      </w:r>
      <w:r>
        <w:t>.</w:t>
      </w:r>
    </w:p>
    <w:p w14:paraId="47898360" w14:textId="5B05D9AD" w:rsidR="00BE3F79" w:rsidRDefault="00BE3F79" w:rsidP="00BE3F79">
      <w:pPr>
        <w:pStyle w:val="ppCodeLanguage"/>
      </w:pPr>
      <w:r>
        <w:t>C#</w:t>
      </w:r>
    </w:p>
    <w:p w14:paraId="3658ED1A" w14:textId="0F412987" w:rsidR="00BE3F79" w:rsidRPr="00BE3F79" w:rsidRDefault="00BE3F79" w:rsidP="00BE3F79">
      <w:pPr>
        <w:pStyle w:val="ppCode"/>
      </w:pPr>
      <w:r w:rsidRPr="00BE3F79">
        <w:t xml:space="preserve">protected </w:t>
      </w:r>
      <w:proofErr w:type="spellStart"/>
      <w:r w:rsidRPr="00BE3F79">
        <w:rPr>
          <w:color w:val="FF0000"/>
        </w:rPr>
        <w:t>async</w:t>
      </w:r>
      <w:proofErr w:type="spellEnd"/>
      <w:r>
        <w:t xml:space="preserve"> </w:t>
      </w:r>
      <w:r w:rsidRPr="00BE3F79">
        <w:t xml:space="preserve">override void </w:t>
      </w:r>
      <w:proofErr w:type="spellStart"/>
      <w:proofErr w:type="gramStart"/>
      <w:r w:rsidRPr="00BE3F79">
        <w:t>OnNavigatedTo</w:t>
      </w:r>
      <w:proofErr w:type="spellEnd"/>
      <w:r w:rsidRPr="00BE3F79">
        <w:t>(</w:t>
      </w:r>
      <w:proofErr w:type="spellStart"/>
      <w:proofErr w:type="gramEnd"/>
      <w:r w:rsidRPr="00BE3F79">
        <w:t>NavigationEventArgs</w:t>
      </w:r>
      <w:proofErr w:type="spellEnd"/>
      <w:r w:rsidRPr="00BE3F79">
        <w:t xml:space="preserve"> e)</w:t>
      </w:r>
    </w:p>
    <w:p w14:paraId="0C8CC21C" w14:textId="77777777" w:rsidR="00BE3F79" w:rsidRDefault="00BE3F79" w:rsidP="00BE3F79">
      <w:pPr>
        <w:pStyle w:val="ppCode"/>
      </w:pPr>
      <w:r w:rsidRPr="00BE3F79">
        <w:t>{</w:t>
      </w:r>
    </w:p>
    <w:p w14:paraId="7DD4C101" w14:textId="3EF6705B" w:rsidR="00BE3F79" w:rsidRPr="00BE3F79" w:rsidRDefault="00BE3F79" w:rsidP="00BE3F79">
      <w:pPr>
        <w:pStyle w:val="ppCode"/>
        <w:rPr>
          <w:color w:val="FF0000"/>
        </w:rPr>
      </w:pPr>
      <w:r>
        <w:t xml:space="preserve">    </w:t>
      </w:r>
      <w:r w:rsidRPr="00BE3F79">
        <w:rPr>
          <w:color w:val="FF0000"/>
        </w:rPr>
        <w:t xml:space="preserve">await new </w:t>
      </w:r>
      <w:proofErr w:type="spellStart"/>
      <w:proofErr w:type="gramStart"/>
      <w:r w:rsidRPr="00BE3F79">
        <w:rPr>
          <w:color w:val="FF0000"/>
        </w:rPr>
        <w:t>MessageDialog</w:t>
      </w:r>
      <w:proofErr w:type="spellEnd"/>
      <w:r w:rsidRPr="00BE3F79">
        <w:rPr>
          <w:color w:val="FF0000"/>
        </w:rPr>
        <w:t>(</w:t>
      </w:r>
      <w:proofErr w:type="gramEnd"/>
      <w:r w:rsidRPr="00BE3F79">
        <w:rPr>
          <w:color w:val="FF0000"/>
        </w:rPr>
        <w:t xml:space="preserve">"You sent: " + </w:t>
      </w:r>
      <w:proofErr w:type="spellStart"/>
      <w:r w:rsidRPr="00BE3F79">
        <w:rPr>
          <w:color w:val="FF0000"/>
        </w:rPr>
        <w:t>e.Parameter</w:t>
      </w:r>
      <w:proofErr w:type="spellEnd"/>
      <w:r w:rsidRPr="00BE3F79">
        <w:rPr>
          <w:color w:val="FF0000"/>
        </w:rPr>
        <w:t>).</w:t>
      </w:r>
      <w:proofErr w:type="spellStart"/>
      <w:r w:rsidRPr="00BE3F79">
        <w:rPr>
          <w:color w:val="FF0000"/>
        </w:rPr>
        <w:t>ShowAsync</w:t>
      </w:r>
      <w:proofErr w:type="spellEnd"/>
      <w:r w:rsidRPr="00BE3F79">
        <w:rPr>
          <w:color w:val="FF0000"/>
        </w:rPr>
        <w:t>();</w:t>
      </w:r>
    </w:p>
    <w:p w14:paraId="65FD3C12" w14:textId="77777777" w:rsidR="00BE3F79" w:rsidRPr="00BE3F79" w:rsidRDefault="00BE3F79" w:rsidP="00BE3F79">
      <w:pPr>
        <w:pStyle w:val="ppCode"/>
      </w:pPr>
    </w:p>
    <w:p w14:paraId="0EFF607A" w14:textId="77777777" w:rsidR="00BE3F79" w:rsidRPr="00BE3F79" w:rsidRDefault="00BE3F79" w:rsidP="00BE3F79">
      <w:pPr>
        <w:pStyle w:val="ppCode"/>
      </w:pPr>
      <w:r w:rsidRPr="00BE3F79">
        <w:t xml:space="preserve">    </w:t>
      </w:r>
      <w:proofErr w:type="spellStart"/>
      <w:proofErr w:type="gramStart"/>
      <w:r w:rsidRPr="00BE3F79">
        <w:t>base.OnNavigatedTo</w:t>
      </w:r>
      <w:proofErr w:type="spellEnd"/>
      <w:proofErr w:type="gramEnd"/>
      <w:r w:rsidRPr="00BE3F79">
        <w:t>(e);</w:t>
      </w:r>
    </w:p>
    <w:p w14:paraId="2B9A56EF" w14:textId="7624D38D" w:rsidR="00BE3F79" w:rsidRDefault="00BE3F79" w:rsidP="00BE3F79">
      <w:pPr>
        <w:pStyle w:val="ppCode"/>
        <w:rPr>
          <w:ins w:id="87" w:author="Author"/>
        </w:rPr>
      </w:pPr>
      <w:r w:rsidRPr="00BE3F79">
        <w:t>}</w:t>
      </w:r>
    </w:p>
    <w:p w14:paraId="3F6FDB16" w14:textId="7D58ABEA" w:rsidR="002728B1" w:rsidRDefault="002728B1">
      <w:pPr>
        <w:pStyle w:val="ppNote"/>
        <w:rPr>
          <w:ins w:id="88" w:author="Author"/>
        </w:rPr>
        <w:pPrChange w:id="89" w:author="Author">
          <w:pPr>
            <w:pStyle w:val="ppCode"/>
          </w:pPr>
        </w:pPrChange>
      </w:pPr>
      <w:ins w:id="90" w:author="Author">
        <w:r>
          <w:rPr>
            <w:b/>
          </w:rPr>
          <w:t>Note:</w:t>
        </w:r>
        <w:del w:id="91" w:author="Author">
          <w:r w:rsidDel="003B07FA">
            <w:delText xml:space="preserve"> </w:delText>
          </w:r>
          <w:r w:rsidR="00FF0F83" w:rsidDel="003B07FA">
            <w:delText>Async (from asynchronous</w:delText>
          </w:r>
        </w:del>
        <w:r w:rsidR="003B07FA">
          <w:t xml:space="preserve"> Asynchronous</w:t>
        </w:r>
        <w:del w:id="92" w:author="Author">
          <w:r w:rsidR="00FF0F83" w:rsidDel="003B07FA">
            <w:delText>)</w:delText>
          </w:r>
        </w:del>
        <w:r w:rsidR="00FF0F83">
          <w:t xml:space="preserve"> processes allow the application to continue execution without having to wait for operations that may potentially block the UI thread. The UI will continue to respond to the user while the </w:t>
        </w:r>
        <w:proofErr w:type="spellStart"/>
        <w:r w:rsidR="00FF0F83">
          <w:t>async</w:t>
        </w:r>
        <w:proofErr w:type="spellEnd"/>
        <w:r w:rsidR="00FF0F83">
          <w:t xml:space="preserve"> process runs in the background.</w:t>
        </w:r>
      </w:ins>
    </w:p>
    <w:p w14:paraId="24CCDA03" w14:textId="096B8C9B" w:rsidR="00FF0F83" w:rsidRDefault="00F6139E">
      <w:pPr>
        <w:pStyle w:val="ppNote"/>
        <w:rPr>
          <w:ins w:id="93" w:author="Author"/>
        </w:rPr>
        <w:pPrChange w:id="94" w:author="Author">
          <w:pPr>
            <w:pStyle w:val="ppCode"/>
          </w:pPr>
        </w:pPrChange>
      </w:pPr>
      <w:ins w:id="95" w:author="Author">
        <w:r>
          <w:t xml:space="preserve">An asynchronous method includes the </w:t>
        </w:r>
        <w:proofErr w:type="spellStart"/>
        <w:r>
          <w:t>async</w:t>
        </w:r>
        <w:proofErr w:type="spellEnd"/>
        <w:r>
          <w:t xml:space="preserve"> modifier, and its name typically ends in </w:t>
        </w:r>
        <w:proofErr w:type="spellStart"/>
        <w:r>
          <w:t>Async</w:t>
        </w:r>
        <w:proofErr w:type="spellEnd"/>
        <w:r>
          <w:t xml:space="preserve"> by convention. It usually contains at least one await, which suspends the method and returns control to the method’s caller along with a task value. </w:t>
        </w:r>
        <w:r w:rsidR="003B07FA">
          <w:t>A</w:t>
        </w:r>
        <w:del w:id="96" w:author="Author">
          <w:r w:rsidDel="003B07FA">
            <w:delText>A</w:delText>
          </w:r>
        </w:del>
        <w:r>
          <w:t xml:space="preserve"> task </w:t>
        </w:r>
        <w:del w:id="97" w:author="Author">
          <w:r w:rsidDel="003B07FA">
            <w:delText>usually</w:delText>
          </w:r>
        </w:del>
        <w:r w:rsidR="003B07FA">
          <w:t>typically</w:t>
        </w:r>
        <w:r>
          <w:t xml:space="preserve"> runs asynchronously on a thread pool thread instead of</w:t>
        </w:r>
        <w:del w:id="98" w:author="Author">
          <w:r w:rsidDel="003B07FA">
            <w:delText xml:space="preserve"> on</w:delText>
          </w:r>
        </w:del>
        <w:r>
          <w:t xml:space="preserve"> the main application thread, and its state can be ascertained </w:t>
        </w:r>
        <w:del w:id="99" w:author="Author">
          <w:r w:rsidDel="003B07FA">
            <w:delText>with</w:delText>
          </w:r>
        </w:del>
        <w:r w:rsidR="003B07FA">
          <w:t>through</w:t>
        </w:r>
        <w:r>
          <w:t xml:space="preserve"> the Status property. When an </w:t>
        </w:r>
        <w:proofErr w:type="spellStart"/>
        <w:r>
          <w:t>async</w:t>
        </w:r>
        <w:proofErr w:type="spellEnd"/>
        <w:r>
          <w:t xml:space="preserve"> method is complete, its associated task is marked as complete, and any return</w:t>
        </w:r>
        <w:del w:id="100" w:author="Author">
          <w:r w:rsidDel="003B07FA">
            <w:delText>ed</w:delText>
          </w:r>
        </w:del>
        <w:r>
          <w:t xml:space="preserve"> values can be accessed through the task.</w:t>
        </w:r>
      </w:ins>
    </w:p>
    <w:p w14:paraId="40943549" w14:textId="113D832A" w:rsidR="00F6139E" w:rsidDel="00F6139E" w:rsidRDefault="00F6139E">
      <w:pPr>
        <w:pStyle w:val="ppNote"/>
        <w:rPr>
          <w:ins w:id="101" w:author="Author"/>
          <w:del w:id="102" w:author="Author"/>
        </w:rPr>
        <w:pPrChange w:id="103" w:author="Author">
          <w:pPr>
            <w:pStyle w:val="ppCode"/>
          </w:pPr>
        </w:pPrChange>
      </w:pPr>
    </w:p>
    <w:p w14:paraId="0F56ECCE" w14:textId="1EE8B129" w:rsidR="002728B1" w:rsidRPr="00BE3F79" w:rsidRDefault="002728B1">
      <w:pPr>
        <w:pStyle w:val="ppNote"/>
        <w:pPrChange w:id="104" w:author="Author">
          <w:pPr>
            <w:pStyle w:val="ppCode"/>
          </w:pPr>
        </w:pPrChange>
      </w:pPr>
      <w:ins w:id="105" w:author="Author">
        <w:r>
          <w:t>For more information</w:t>
        </w:r>
        <w:r w:rsidR="00F6139E">
          <w:t xml:space="preserve"> and examples</w:t>
        </w:r>
        <w:r w:rsidR="00A93481">
          <w:t xml:space="preserve"> of asynchronous programming patte</w:t>
        </w:r>
        <w:r w:rsidR="00701480">
          <w:t>r</w:t>
        </w:r>
        <w:r w:rsidR="00A93481">
          <w:t>ns</w:t>
        </w:r>
        <w:r>
          <w:t xml:space="preserve">, visit </w:t>
        </w:r>
        <w:r>
          <w:fldChar w:fldCharType="begin"/>
        </w:r>
        <w:r>
          <w:instrText xml:space="preserve"> HYPERLINK "</w:instrText>
        </w:r>
        <w:r w:rsidRPr="002728B1">
          <w:instrText>https://msdn.microsoft.com/en-us/library/hh191443.aspx</w:instrText>
        </w:r>
        <w:r>
          <w:instrText xml:space="preserve">" </w:instrText>
        </w:r>
        <w:r>
          <w:fldChar w:fldCharType="separate"/>
        </w:r>
        <w:r w:rsidRPr="002728B1">
          <w:rPr>
            <w:rStyle w:val="Hyperlink"/>
            <w:rFonts w:cstheme="minorBidi"/>
          </w:rPr>
          <w:t>https://msdn.microsoft.com/en-us/library/hh191443.aspx</w:t>
        </w:r>
        <w:r>
          <w:fldChar w:fldCharType="end"/>
        </w:r>
      </w:ins>
    </w:p>
    <w:p w14:paraId="6C30EA53" w14:textId="525C3484" w:rsidR="00BE3F79" w:rsidRDefault="00DB3720" w:rsidP="001F721E">
      <w:pPr>
        <w:pStyle w:val="Step"/>
        <w:numPr>
          <w:ilvl w:val="0"/>
          <w:numId w:val="43"/>
        </w:numPr>
      </w:pPr>
      <w:r>
        <w:t xml:space="preserve">Add the </w:t>
      </w:r>
      <w:proofErr w:type="spellStart"/>
      <w:proofErr w:type="gramStart"/>
      <w:r w:rsidRPr="00DB3720">
        <w:rPr>
          <w:b/>
        </w:rPr>
        <w:t>Windows.UI.Popups</w:t>
      </w:r>
      <w:proofErr w:type="spellEnd"/>
      <w:proofErr w:type="gramEnd"/>
      <w:r>
        <w:t xml:space="preserve"> namespace to the </w:t>
      </w:r>
      <w:r w:rsidRPr="00DB3720">
        <w:rPr>
          <w:b/>
        </w:rPr>
        <w:t>Page2</w:t>
      </w:r>
      <w:r>
        <w:rPr>
          <w:b/>
        </w:rPr>
        <w:t xml:space="preserve"> </w:t>
      </w:r>
      <w:r w:rsidRPr="00DB3720">
        <w:t>code-behind</w:t>
      </w:r>
      <w:r>
        <w:t>.</w:t>
      </w:r>
    </w:p>
    <w:p w14:paraId="36578904" w14:textId="1E8BE949" w:rsidR="00DB3720" w:rsidRDefault="00DB3720" w:rsidP="00DB3720">
      <w:pPr>
        <w:pStyle w:val="ppCodeLanguage"/>
      </w:pPr>
      <w:r>
        <w:t>C#</w:t>
      </w:r>
    </w:p>
    <w:p w14:paraId="6D9C418E" w14:textId="24FF868B" w:rsidR="00DB3720" w:rsidRPr="00DB3720" w:rsidRDefault="00F446ED" w:rsidP="00DB3720">
      <w:pPr>
        <w:pStyle w:val="ppCode"/>
      </w:pPr>
      <w:r>
        <w:t xml:space="preserve">using </w:t>
      </w:r>
      <w:proofErr w:type="spellStart"/>
      <w:proofErr w:type="gramStart"/>
      <w:r>
        <w:t>Windows.UI.Popups</w:t>
      </w:r>
      <w:proofErr w:type="spellEnd"/>
      <w:proofErr w:type="gramEnd"/>
      <w:r>
        <w:t>;</w:t>
      </w:r>
    </w:p>
    <w:p w14:paraId="573028DB" w14:textId="00A4352C" w:rsidR="00DB3720" w:rsidRDefault="00BD7FF5" w:rsidP="001F721E">
      <w:pPr>
        <w:pStyle w:val="Step"/>
        <w:numPr>
          <w:ilvl w:val="0"/>
          <w:numId w:val="43"/>
        </w:numPr>
      </w:pPr>
      <w:r>
        <w:t xml:space="preserve">Build and run your app. Type a message into the </w:t>
      </w:r>
      <w:proofErr w:type="spellStart"/>
      <w:r>
        <w:t>TextBox</w:t>
      </w:r>
      <w:proofErr w:type="spellEnd"/>
      <w:r>
        <w:t xml:space="preserve"> on the </w:t>
      </w:r>
      <w:proofErr w:type="spellStart"/>
      <w:r>
        <w:t>MainPage</w:t>
      </w:r>
      <w:proofErr w:type="spellEnd"/>
      <w:r>
        <w:t xml:space="preserve"> and navigate to Page2. You will see a pop-up appear on Page2 with your message.</w:t>
      </w:r>
    </w:p>
    <w:p w14:paraId="6BF56C4F" w14:textId="77777777" w:rsidR="00BD7FF5" w:rsidRDefault="00BD7FF5" w:rsidP="00BD7FF5">
      <w:pPr>
        <w:pStyle w:val="ppFigureIndent3"/>
        <w:keepNext/>
      </w:pPr>
      <w:r>
        <w:rPr>
          <w:lang w:bidi="ar-SA"/>
        </w:rPr>
        <w:lastRenderedPageBreak/>
        <w:drawing>
          <wp:inline distT="0" distB="0" distL="0" distR="0" wp14:anchorId="0235D681" wp14:editId="411A7D56">
            <wp:extent cx="4915757" cy="2455878"/>
            <wp:effectExtent l="0" t="0" r="1206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4915757" cy="2455878"/>
                    </a:xfrm>
                    <a:prstGeom prst="rect">
                      <a:avLst/>
                    </a:prstGeom>
                  </pic:spPr>
                </pic:pic>
              </a:graphicData>
            </a:graphic>
          </wp:inline>
        </w:drawing>
      </w:r>
    </w:p>
    <w:p w14:paraId="41491320" w14:textId="77777777" w:rsidR="00BD7FF5" w:rsidRDefault="00BD7FF5" w:rsidP="00BD7FF5">
      <w:pPr>
        <w:pStyle w:val="ppFigureIndent3"/>
        <w:keepNext/>
      </w:pPr>
      <w:r>
        <w:rPr>
          <w:lang w:bidi="ar-SA"/>
        </w:rPr>
        <w:drawing>
          <wp:inline distT="0" distB="0" distL="0" distR="0" wp14:anchorId="5E5D7030" wp14:editId="1960D86E">
            <wp:extent cx="4915546" cy="2457773"/>
            <wp:effectExtent l="0" t="0" r="1206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4915546" cy="2457773"/>
                    </a:xfrm>
                    <a:prstGeom prst="rect">
                      <a:avLst/>
                    </a:prstGeom>
                  </pic:spPr>
                </pic:pic>
              </a:graphicData>
            </a:graphic>
          </wp:inline>
        </w:drawing>
      </w:r>
    </w:p>
    <w:p w14:paraId="2B6F995A" w14:textId="77777777" w:rsidR="00BD7FF5" w:rsidRDefault="00BD7FF5" w:rsidP="00BD7FF5">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9</w:t>
      </w:r>
      <w:r w:rsidR="00AC02E2">
        <w:rPr>
          <w:noProof/>
        </w:rPr>
        <w:fldChar w:fldCharType="end"/>
      </w:r>
    </w:p>
    <w:p w14:paraId="38ADDA80" w14:textId="376A59A6" w:rsidR="00BD7FF5" w:rsidRDefault="00BD7FF5" w:rsidP="00BD7FF5">
      <w:pPr>
        <w:pStyle w:val="ppFigureCaptionIndent3"/>
      </w:pPr>
      <w:r>
        <w:t>The user-generated message is passed to Page2 as a parameter.</w:t>
      </w:r>
    </w:p>
    <w:p w14:paraId="0EB90B5B" w14:textId="335BA950" w:rsidR="00BD7FF5" w:rsidRPr="00473377" w:rsidRDefault="00BD7FF5" w:rsidP="001F721E">
      <w:pPr>
        <w:pStyle w:val="Step"/>
        <w:numPr>
          <w:ilvl w:val="0"/>
          <w:numId w:val="43"/>
        </w:numPr>
      </w:pPr>
      <w:r>
        <w:t>Stop debugging and return to Visual Studio.</w:t>
      </w:r>
    </w:p>
    <w:p w14:paraId="231BA25E" w14:textId="77777777" w:rsidR="00F33360" w:rsidRDefault="00F33360" w:rsidP="00F33360">
      <w:pPr>
        <w:pStyle w:val="ppListEnd"/>
        <w:numPr>
          <w:ilvl w:val="0"/>
          <w:numId w:val="0"/>
        </w:numPr>
        <w:ind w:left="173"/>
      </w:pPr>
    </w:p>
    <w:p w14:paraId="6BD47451" w14:textId="77777777" w:rsidR="00536436" w:rsidRPr="00536436" w:rsidRDefault="00536436" w:rsidP="00536436">
      <w:pPr>
        <w:pStyle w:val="ppBodyText"/>
      </w:pPr>
    </w:p>
    <w:p w14:paraId="2819B75C" w14:textId="27C2CF45" w:rsidR="001217D6" w:rsidRDefault="004C610B" w:rsidP="001217D6">
      <w:pPr>
        <w:pStyle w:val="ppTopic"/>
      </w:pPr>
      <w:bookmarkStart w:id="106" w:name="_Toc429138648"/>
      <w:r>
        <w:t>Exercise 2</w:t>
      </w:r>
      <w:r w:rsidR="001217D6">
        <w:t xml:space="preserve">: </w:t>
      </w:r>
      <w:r w:rsidR="00473377">
        <w:t>Handling Back</w:t>
      </w:r>
      <w:bookmarkEnd w:id="106"/>
    </w:p>
    <w:p w14:paraId="7D9C16C4" w14:textId="52DB71BF" w:rsidR="001217D6" w:rsidRDefault="00713F68" w:rsidP="001217D6">
      <w:pPr>
        <w:pStyle w:val="ppBodyText"/>
      </w:pPr>
      <w:r>
        <w:t xml:space="preserve">UWP apps run on a range of </w:t>
      </w:r>
      <w:r w:rsidR="00100A17">
        <w:t>devices</w:t>
      </w:r>
      <w:r w:rsidR="00B77CBD">
        <w:t xml:space="preserve"> which</w:t>
      </w:r>
      <w:r w:rsidR="00321153">
        <w:t xml:space="preserve"> </w:t>
      </w:r>
      <w:r w:rsidR="00972D50">
        <w:t>differ</w:t>
      </w:r>
      <w:r w:rsidR="00321153">
        <w:t xml:space="preserve"> in how they handle back navigation</w:t>
      </w:r>
      <w:r>
        <w:t>. W</w:t>
      </w:r>
      <w:r w:rsidR="00972D50">
        <w:t>hereas W</w:t>
      </w:r>
      <w:r>
        <w:t xml:space="preserve">indows 10 Mobile devices typically </w:t>
      </w:r>
      <w:r w:rsidR="00B77CBD">
        <w:t>provide</w:t>
      </w:r>
      <w:r>
        <w:t xml:space="preserve"> a hardware back button, tablet and desktop devices </w:t>
      </w:r>
      <w:r w:rsidR="00972D50">
        <w:t xml:space="preserve">typically </w:t>
      </w:r>
      <w:r>
        <w:t>do not. The</w:t>
      </w:r>
      <w:r w:rsidR="00321153">
        <w:t>re are</w:t>
      </w:r>
      <w:r>
        <w:t xml:space="preserve"> several ways to handle </w:t>
      </w:r>
      <w:r w:rsidR="00321153">
        <w:t xml:space="preserve">back navigation within your app. In this exercise, you will use the shell-drawn back button to return to the main page from </w:t>
      </w:r>
      <w:r w:rsidR="0090698E">
        <w:t>a secondary page</w:t>
      </w:r>
      <w:r w:rsidR="00321153">
        <w:t>.</w:t>
      </w:r>
    </w:p>
    <w:p w14:paraId="549A9D3F" w14:textId="1F1B0810" w:rsidR="002F0670" w:rsidRPr="0098236E" w:rsidRDefault="002F0670" w:rsidP="002F0670">
      <w:pPr>
        <w:pStyle w:val="ppProcedureStart"/>
      </w:pPr>
      <w:bookmarkStart w:id="107" w:name="_Toc429138649"/>
      <w:r w:rsidRPr="0098236E">
        <w:t xml:space="preserve">Task 1 – </w:t>
      </w:r>
      <w:r w:rsidR="00536FEB">
        <w:t>Enable the shell-drawn back button</w:t>
      </w:r>
      <w:bookmarkEnd w:id="107"/>
    </w:p>
    <w:p w14:paraId="4A8F621D" w14:textId="7645BEC9" w:rsidR="002F0670" w:rsidRDefault="00510796" w:rsidP="002F0670">
      <w:pPr>
        <w:numPr>
          <w:ilvl w:val="1"/>
          <w:numId w:val="11"/>
        </w:numPr>
        <w:spacing w:after="120"/>
      </w:pPr>
      <w:r>
        <w:lastRenderedPageBreak/>
        <w:t xml:space="preserve">The </w:t>
      </w:r>
      <w:proofErr w:type="spellStart"/>
      <w:r>
        <w:rPr>
          <w:b/>
        </w:rPr>
        <w:t>SystemNavigationManager</w:t>
      </w:r>
      <w:proofErr w:type="spellEnd"/>
      <w:r>
        <w:t xml:space="preserve"> provides options to enable the </w:t>
      </w:r>
      <w:proofErr w:type="spellStart"/>
      <w:r w:rsidRPr="00510796">
        <w:rPr>
          <w:b/>
        </w:rPr>
        <w:t>AppViewBackbutton</w:t>
      </w:r>
      <w:proofErr w:type="spellEnd"/>
      <w:r>
        <w:t xml:space="preserve"> for Desktop and Tablet modes. This shell-drawn back button displays in the task bar when in tablet mode and in the </w:t>
      </w:r>
      <w:proofErr w:type="spellStart"/>
      <w:r>
        <w:t>titlebar</w:t>
      </w:r>
      <w:proofErr w:type="spellEnd"/>
      <w:r>
        <w:t xml:space="preserve"> </w:t>
      </w:r>
      <w:r w:rsidR="00D60529">
        <w:t xml:space="preserve">when </w:t>
      </w:r>
      <w:r>
        <w:t>in windowed Desktop mode. The visibility of the shell-drawn back button is ignored on Mobile</w:t>
      </w:r>
      <w:r w:rsidR="00D60529">
        <w:t>, because a hardware back button is expected</w:t>
      </w:r>
      <w:r>
        <w:t>.</w:t>
      </w:r>
      <w:r w:rsidR="005849F0">
        <w:t xml:space="preserve"> In this task, you will enable </w:t>
      </w:r>
      <w:r w:rsidR="00D60529">
        <w:t>the</w:t>
      </w:r>
      <w:r w:rsidR="005849F0">
        <w:t xml:space="preserve"> system-provided back button when the ability to go back is available</w:t>
      </w:r>
      <w:r w:rsidR="00D60529">
        <w:t xml:space="preserve"> within the app</w:t>
      </w:r>
      <w:r w:rsidR="005849F0">
        <w:t>.</w:t>
      </w:r>
    </w:p>
    <w:p w14:paraId="2EF17B45" w14:textId="55ACF740" w:rsidR="005C09C1" w:rsidRDefault="005849F0" w:rsidP="006E2EED">
      <w:pPr>
        <w:pStyle w:val="Step"/>
        <w:numPr>
          <w:ilvl w:val="0"/>
          <w:numId w:val="48"/>
        </w:numPr>
      </w:pPr>
      <w:r>
        <w:t xml:space="preserve">Open </w:t>
      </w:r>
      <w:proofErr w:type="spellStart"/>
      <w:r w:rsidRPr="005849F0">
        <w:rPr>
          <w:b/>
        </w:rPr>
        <w:t>App.xaml.cs</w:t>
      </w:r>
      <w:proofErr w:type="spellEnd"/>
      <w:r w:rsidR="00A34B22">
        <w:t xml:space="preserve">. Add a </w:t>
      </w:r>
      <w:proofErr w:type="spellStart"/>
      <w:r w:rsidR="00A34B22" w:rsidRPr="00A34B22">
        <w:rPr>
          <w:b/>
        </w:rPr>
        <w:t>rootFrame.Navigated</w:t>
      </w:r>
      <w:proofErr w:type="spellEnd"/>
      <w:r w:rsidR="00A34B22">
        <w:t xml:space="preserve"> event handler</w:t>
      </w:r>
      <w:r w:rsidR="006B4030">
        <w:t xml:space="preserve"> at the end of the </w:t>
      </w:r>
      <w:proofErr w:type="spellStart"/>
      <w:r w:rsidR="006B4030" w:rsidRPr="00A34B22">
        <w:rPr>
          <w:b/>
        </w:rPr>
        <w:t>OnLaunched</w:t>
      </w:r>
      <w:proofErr w:type="spellEnd"/>
      <w:r w:rsidR="006B4030">
        <w:t xml:space="preserve"> override</w:t>
      </w:r>
      <w:r w:rsidR="00A34B22">
        <w:t xml:space="preserve">. </w:t>
      </w:r>
      <w:r>
        <w:t xml:space="preserve"> </w:t>
      </w:r>
      <w:r w:rsidR="00A34B22">
        <w:t>This event handler will fire every time there is navigation on the root frame and will</w:t>
      </w:r>
      <w:r>
        <w:t xml:space="preserve"> </w:t>
      </w:r>
      <w:r w:rsidR="00D60529">
        <w:t>display</w:t>
      </w:r>
      <w:r w:rsidR="00913166">
        <w:t xml:space="preserve"> the app view</w:t>
      </w:r>
      <w:r>
        <w:t xml:space="preserve"> back button </w:t>
      </w:r>
      <w:r w:rsidR="00A34B22">
        <w:t>if</w:t>
      </w:r>
      <w:r w:rsidR="00913166">
        <w:t xml:space="preserve"> </w:t>
      </w:r>
      <w:r w:rsidR="00A34B22">
        <w:t xml:space="preserve">the app </w:t>
      </w:r>
      <w:proofErr w:type="spellStart"/>
      <w:r w:rsidR="00A34B22">
        <w:t>backstack</w:t>
      </w:r>
      <w:proofErr w:type="spellEnd"/>
      <w:r w:rsidR="00A34B22">
        <w:t xml:space="preserve"> isn't empty</w:t>
      </w:r>
      <w:r w:rsidR="00913166">
        <w:t>.</w:t>
      </w:r>
      <w:r w:rsidR="00A34B22">
        <w:t xml:space="preserve"> </w:t>
      </w:r>
    </w:p>
    <w:p w14:paraId="01057D2F" w14:textId="52970819" w:rsidR="00913166" w:rsidRDefault="00913166" w:rsidP="00913166">
      <w:pPr>
        <w:pStyle w:val="ppCodeLanguage"/>
      </w:pPr>
      <w:r>
        <w:t>C#</w:t>
      </w:r>
    </w:p>
    <w:p w14:paraId="3DB00428" w14:textId="2FA0337D" w:rsidR="00B37805" w:rsidRPr="00B37805" w:rsidRDefault="00B37805" w:rsidP="00B37805">
      <w:pPr>
        <w:pStyle w:val="ppCode"/>
      </w:pPr>
      <w:r>
        <w:t xml:space="preserve">    </w:t>
      </w:r>
      <w:r w:rsidRPr="00B37805">
        <w:t>// Ensure the current window is active</w:t>
      </w:r>
    </w:p>
    <w:p w14:paraId="30031B16" w14:textId="2150B0ED" w:rsidR="00B37805" w:rsidRDefault="00B37805" w:rsidP="00913166">
      <w:pPr>
        <w:pStyle w:val="ppCode"/>
      </w:pPr>
      <w:r>
        <w:t xml:space="preserve">    </w:t>
      </w:r>
      <w:proofErr w:type="spellStart"/>
      <w:proofErr w:type="gramStart"/>
      <w:r w:rsidRPr="00B37805">
        <w:t>Window.Current.Activate</w:t>
      </w:r>
      <w:proofErr w:type="spellEnd"/>
      <w:proofErr w:type="gramEnd"/>
      <w:r w:rsidRPr="00B37805">
        <w:t>();</w:t>
      </w:r>
    </w:p>
    <w:p w14:paraId="0232ED0B" w14:textId="77777777" w:rsidR="00B37805" w:rsidRDefault="00B37805" w:rsidP="00913166">
      <w:pPr>
        <w:pStyle w:val="ppCode"/>
      </w:pPr>
    </w:p>
    <w:p w14:paraId="449204E9" w14:textId="2FE40F83" w:rsidR="00913166" w:rsidRPr="00B37805" w:rsidRDefault="00B37805" w:rsidP="00913166">
      <w:pPr>
        <w:pStyle w:val="ppCode"/>
        <w:rPr>
          <w:color w:val="FF0000"/>
        </w:rPr>
      </w:pPr>
      <w:r>
        <w:t xml:space="preserve">    </w:t>
      </w:r>
      <w:proofErr w:type="spellStart"/>
      <w:r w:rsidR="00913166" w:rsidRPr="00B37805">
        <w:rPr>
          <w:color w:val="FF0000"/>
        </w:rPr>
        <w:t>rootFrame.Navigated</w:t>
      </w:r>
      <w:proofErr w:type="spellEnd"/>
      <w:r w:rsidR="00913166" w:rsidRPr="00B37805">
        <w:rPr>
          <w:color w:val="FF0000"/>
        </w:rPr>
        <w:t xml:space="preserve"> += (s, a) =&gt;</w:t>
      </w:r>
    </w:p>
    <w:p w14:paraId="30D33A82" w14:textId="5B33EAE8" w:rsidR="00913166" w:rsidRPr="00B37805" w:rsidRDefault="00B37805" w:rsidP="00913166">
      <w:pPr>
        <w:pStyle w:val="ppCode"/>
        <w:rPr>
          <w:color w:val="FF0000"/>
        </w:rPr>
      </w:pPr>
      <w:r w:rsidRPr="00B37805">
        <w:rPr>
          <w:color w:val="FF0000"/>
        </w:rPr>
        <w:t xml:space="preserve">    </w:t>
      </w:r>
      <w:r w:rsidR="00913166" w:rsidRPr="00B37805">
        <w:rPr>
          <w:color w:val="FF0000"/>
        </w:rPr>
        <w:t>{</w:t>
      </w:r>
    </w:p>
    <w:p w14:paraId="32785B3A" w14:textId="7E9DA96D" w:rsidR="00913166" w:rsidRPr="00B37805" w:rsidRDefault="00913166" w:rsidP="00913166">
      <w:pPr>
        <w:pStyle w:val="ppCode"/>
        <w:rPr>
          <w:color w:val="FF0000"/>
        </w:rPr>
      </w:pPr>
      <w:r w:rsidRPr="00B37805">
        <w:rPr>
          <w:color w:val="FF0000"/>
        </w:rPr>
        <w:t xml:space="preserve">    </w:t>
      </w:r>
      <w:r w:rsidR="00B37805" w:rsidRPr="00B37805">
        <w:rPr>
          <w:color w:val="FF0000"/>
        </w:rPr>
        <w:t xml:space="preserve">   </w:t>
      </w:r>
      <w:proofErr w:type="spellStart"/>
      <w:r w:rsidRPr="00B37805">
        <w:rPr>
          <w:color w:val="FF0000"/>
        </w:rPr>
        <w:t>SystemNavigationManager.GetForCurrentView</w:t>
      </w:r>
      <w:proofErr w:type="spellEnd"/>
      <w:r w:rsidRPr="00B37805">
        <w:rPr>
          <w:color w:val="FF0000"/>
        </w:rPr>
        <w:t>(</w:t>
      </w:r>
      <w:proofErr w:type="gramStart"/>
      <w:r w:rsidRPr="00B37805">
        <w:rPr>
          <w:color w:val="FF0000"/>
        </w:rPr>
        <w:t>).</w:t>
      </w:r>
      <w:proofErr w:type="spellStart"/>
      <w:r w:rsidRPr="00B37805">
        <w:rPr>
          <w:color w:val="FF0000"/>
        </w:rPr>
        <w:t>AppViewBackButtonVisibility</w:t>
      </w:r>
      <w:proofErr w:type="spellEnd"/>
      <w:proofErr w:type="gramEnd"/>
      <w:r w:rsidRPr="00B37805">
        <w:rPr>
          <w:color w:val="FF0000"/>
        </w:rPr>
        <w:t xml:space="preserve"> = </w:t>
      </w:r>
      <w:proofErr w:type="spellStart"/>
      <w:r w:rsidRPr="00B37805">
        <w:rPr>
          <w:color w:val="FF0000"/>
        </w:rPr>
        <w:t>rootFrame.CanGoBack</w:t>
      </w:r>
      <w:proofErr w:type="spellEnd"/>
      <w:r w:rsidRPr="00B37805">
        <w:rPr>
          <w:color w:val="FF0000"/>
        </w:rPr>
        <w:t xml:space="preserve"> ?</w:t>
      </w:r>
    </w:p>
    <w:p w14:paraId="7E130404" w14:textId="0179AB38" w:rsidR="00B37805" w:rsidRPr="00B37805" w:rsidRDefault="00913166" w:rsidP="00913166">
      <w:pPr>
        <w:pStyle w:val="ppCode"/>
        <w:rPr>
          <w:color w:val="FF0000"/>
        </w:rPr>
      </w:pPr>
      <w:r w:rsidRPr="00B37805">
        <w:rPr>
          <w:color w:val="FF0000"/>
        </w:rPr>
        <w:t xml:space="preserve">    </w:t>
      </w:r>
      <w:r w:rsidR="00B37805" w:rsidRPr="00B37805">
        <w:rPr>
          <w:color w:val="FF0000"/>
        </w:rPr>
        <w:t xml:space="preserve">   </w:t>
      </w:r>
      <w:proofErr w:type="spellStart"/>
      <w:proofErr w:type="gramStart"/>
      <w:r w:rsidRPr="00B37805">
        <w:rPr>
          <w:color w:val="FF0000"/>
        </w:rPr>
        <w:t>AppV</w:t>
      </w:r>
      <w:r w:rsidR="00B37805" w:rsidRPr="00B37805">
        <w:rPr>
          <w:color w:val="FF0000"/>
        </w:rPr>
        <w:t>iewBackButtonVisibility.Visible</w:t>
      </w:r>
      <w:proofErr w:type="spellEnd"/>
      <w:r w:rsidR="00B37805" w:rsidRPr="00B37805">
        <w:rPr>
          <w:color w:val="FF0000"/>
        </w:rPr>
        <w:t xml:space="preserve"> :</w:t>
      </w:r>
      <w:proofErr w:type="gramEnd"/>
    </w:p>
    <w:p w14:paraId="4E509D48" w14:textId="24116772" w:rsidR="00913166" w:rsidRPr="00B37805" w:rsidRDefault="00B37805" w:rsidP="00913166">
      <w:pPr>
        <w:pStyle w:val="ppCode"/>
        <w:rPr>
          <w:color w:val="FF0000"/>
        </w:rPr>
      </w:pPr>
      <w:r w:rsidRPr="00B37805">
        <w:rPr>
          <w:color w:val="FF0000"/>
        </w:rPr>
        <w:t xml:space="preserve">       </w:t>
      </w:r>
      <w:proofErr w:type="spellStart"/>
      <w:r w:rsidR="00913166" w:rsidRPr="00B37805">
        <w:rPr>
          <w:color w:val="FF0000"/>
        </w:rPr>
        <w:t>AppViewBackButtonVisibility.Collapsed</w:t>
      </w:r>
      <w:proofErr w:type="spellEnd"/>
      <w:r w:rsidR="00913166" w:rsidRPr="00B37805">
        <w:rPr>
          <w:color w:val="FF0000"/>
        </w:rPr>
        <w:t>;</w:t>
      </w:r>
    </w:p>
    <w:p w14:paraId="05AEAB80" w14:textId="4A20427A" w:rsidR="00913166" w:rsidRPr="00913166" w:rsidRDefault="00901863" w:rsidP="00913166">
      <w:pPr>
        <w:pStyle w:val="ppCode"/>
      </w:pPr>
      <w:ins w:id="108" w:author="Author">
        <w:r>
          <w:t xml:space="preserve">    </w:t>
        </w:r>
      </w:ins>
      <w:r w:rsidR="00913166" w:rsidRPr="00091976">
        <w:rPr>
          <w:color w:val="FF0000"/>
          <w:rPrChange w:id="109" w:author="Author">
            <w:rPr/>
          </w:rPrChange>
        </w:rPr>
        <w:t>};</w:t>
      </w:r>
    </w:p>
    <w:p w14:paraId="5D02E1A3" w14:textId="77777777" w:rsidR="00913166" w:rsidRDefault="00913166" w:rsidP="00913166">
      <w:pPr>
        <w:pStyle w:val="ppCode"/>
      </w:pPr>
    </w:p>
    <w:p w14:paraId="52FA8EA5" w14:textId="196545F6" w:rsidR="00E56A78" w:rsidRPr="00913166" w:rsidRDefault="00E56A78" w:rsidP="00E56A78">
      <w:pPr>
        <w:pStyle w:val="ppNote"/>
      </w:pPr>
      <w:r>
        <w:rPr>
          <w:b/>
        </w:rPr>
        <w:t>Note:</w:t>
      </w:r>
      <w:r>
        <w:t xml:space="preserve"> We wish to only show the shell back button when there is something in the back</w:t>
      </w:r>
      <w:ins w:id="110" w:author="Author">
        <w:r w:rsidR="00C45A44">
          <w:t xml:space="preserve"> </w:t>
        </w:r>
      </w:ins>
      <w:r>
        <w:t xml:space="preserve">stack. If the user clicks </w:t>
      </w:r>
      <w:r w:rsidR="004E3C81">
        <w:t>the back button</w:t>
      </w:r>
      <w:r>
        <w:t xml:space="preserve"> and there's no code to handle back, the shell back button will navigate to the previous app by default.</w:t>
      </w:r>
      <w:r w:rsidR="00A34B22">
        <w:t xml:space="preserve"> </w:t>
      </w:r>
    </w:p>
    <w:p w14:paraId="7D7B4663" w14:textId="78D84193" w:rsidR="008762CD" w:rsidRDefault="00D60529" w:rsidP="006E2EED">
      <w:pPr>
        <w:pStyle w:val="Step"/>
        <w:numPr>
          <w:ilvl w:val="0"/>
          <w:numId w:val="48"/>
        </w:numPr>
      </w:pPr>
      <w:r>
        <w:t>Build and ru</w:t>
      </w:r>
      <w:r w:rsidR="008762CD">
        <w:t>n your app and navigate to Page</w:t>
      </w:r>
      <w:r>
        <w:t xml:space="preserve">2. The back button will appear in the title bar in Desktop mode. </w:t>
      </w:r>
    </w:p>
    <w:p w14:paraId="2EC74D10" w14:textId="77777777" w:rsidR="008762CD" w:rsidRDefault="008762CD" w:rsidP="008762CD">
      <w:pPr>
        <w:pStyle w:val="ppFigureIndent3"/>
        <w:keepNext/>
      </w:pPr>
      <w:r>
        <w:rPr>
          <w:lang w:bidi="ar-SA"/>
        </w:rPr>
        <w:drawing>
          <wp:inline distT="0" distB="0" distL="0" distR="0" wp14:anchorId="07749A09" wp14:editId="08B94E5D">
            <wp:extent cx="4915546" cy="2457773"/>
            <wp:effectExtent l="0" t="0" r="1206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4915546" cy="2457773"/>
                    </a:xfrm>
                    <a:prstGeom prst="rect">
                      <a:avLst/>
                    </a:prstGeom>
                  </pic:spPr>
                </pic:pic>
              </a:graphicData>
            </a:graphic>
          </wp:inline>
        </w:drawing>
      </w:r>
    </w:p>
    <w:p w14:paraId="2EE4277F" w14:textId="77777777" w:rsidR="008762CD" w:rsidRDefault="008762CD" w:rsidP="008762CD">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10</w:t>
      </w:r>
      <w:r w:rsidR="00AC02E2">
        <w:rPr>
          <w:noProof/>
        </w:rPr>
        <w:fldChar w:fldCharType="end"/>
      </w:r>
    </w:p>
    <w:p w14:paraId="1B588A88" w14:textId="690FF449" w:rsidR="008762CD" w:rsidRDefault="008762CD" w:rsidP="008762CD">
      <w:pPr>
        <w:pStyle w:val="ppFigureCaptionIndent3"/>
      </w:pPr>
      <w:r>
        <w:lastRenderedPageBreak/>
        <w:t xml:space="preserve">The </w:t>
      </w:r>
      <w:proofErr w:type="spellStart"/>
      <w:r>
        <w:t>AppViewBackButton</w:t>
      </w:r>
      <w:proofErr w:type="spellEnd"/>
      <w:r>
        <w:t xml:space="preserve"> is visible in the title bar in Desktop mode.</w:t>
      </w:r>
    </w:p>
    <w:p w14:paraId="01824664" w14:textId="032584C2" w:rsidR="00A825B0" w:rsidRDefault="00A825B0" w:rsidP="00A825B0">
      <w:pPr>
        <w:pStyle w:val="ppNote"/>
      </w:pPr>
      <w:r>
        <w:rPr>
          <w:b/>
        </w:rPr>
        <w:t>Note:</w:t>
      </w:r>
      <w:r>
        <w:t xml:space="preserve"> The color of the shell-drawn back button is defined by the </w:t>
      </w:r>
      <w:proofErr w:type="spellStart"/>
      <w:r>
        <w:t>sytem</w:t>
      </w:r>
      <w:proofErr w:type="spellEnd"/>
      <w:r>
        <w:t xml:space="preserve"> theme. If you wish to control the placement or</w:t>
      </w:r>
      <w:r w:rsidR="00B23D80">
        <w:t xml:space="preserve"> style of the back button, you can still</w:t>
      </w:r>
      <w:r>
        <w:t xml:space="preserve"> implement your own </w:t>
      </w:r>
      <w:r w:rsidR="00D70B74">
        <w:t xml:space="preserve">back button </w:t>
      </w:r>
      <w:r>
        <w:t>control within the app.</w:t>
      </w:r>
    </w:p>
    <w:p w14:paraId="74AC0611" w14:textId="6D85A008" w:rsidR="00D60529" w:rsidRDefault="00D60529" w:rsidP="006E2EED">
      <w:pPr>
        <w:pStyle w:val="Step"/>
        <w:numPr>
          <w:ilvl w:val="0"/>
          <w:numId w:val="48"/>
        </w:numPr>
      </w:pPr>
      <w:r>
        <w:t>With your app still running, use the notifications panel to switch into Tablet mode. The back button will appear in the task bar.</w:t>
      </w:r>
    </w:p>
    <w:p w14:paraId="4B3EEAA6" w14:textId="77777777" w:rsidR="008762CD" w:rsidRDefault="008762CD" w:rsidP="008762CD">
      <w:pPr>
        <w:pStyle w:val="ppFigureIndent3"/>
        <w:keepNext/>
      </w:pPr>
      <w:r>
        <w:rPr>
          <w:lang w:bidi="ar-SA"/>
        </w:rPr>
        <w:drawing>
          <wp:inline distT="0" distB="0" distL="0" distR="0" wp14:anchorId="02C0FE7A" wp14:editId="24A360D6">
            <wp:extent cx="5029200" cy="335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5029861" cy="3353241"/>
                    </a:xfrm>
                    <a:prstGeom prst="rect">
                      <a:avLst/>
                    </a:prstGeom>
                  </pic:spPr>
                </pic:pic>
              </a:graphicData>
            </a:graphic>
          </wp:inline>
        </w:drawing>
      </w:r>
    </w:p>
    <w:p w14:paraId="47BCC090" w14:textId="77777777" w:rsidR="008762CD" w:rsidRDefault="008762CD" w:rsidP="008762CD">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11</w:t>
      </w:r>
      <w:r w:rsidR="00AC02E2">
        <w:rPr>
          <w:noProof/>
        </w:rPr>
        <w:fldChar w:fldCharType="end"/>
      </w:r>
    </w:p>
    <w:p w14:paraId="4EE1E5EF" w14:textId="56F8D1BE" w:rsidR="008762CD" w:rsidRDefault="008762CD" w:rsidP="008762CD">
      <w:pPr>
        <w:pStyle w:val="ppFigureCaptionIndent3"/>
      </w:pPr>
      <w:r>
        <w:t xml:space="preserve">The </w:t>
      </w:r>
      <w:proofErr w:type="spellStart"/>
      <w:r>
        <w:t>AppViewBackButton</w:t>
      </w:r>
      <w:proofErr w:type="spellEnd"/>
      <w:r>
        <w:t xml:space="preserve"> is visible in the shell in Tablet mode.</w:t>
      </w:r>
    </w:p>
    <w:p w14:paraId="2F9A652F" w14:textId="6B212575" w:rsidR="00231F49" w:rsidRDefault="00231F49" w:rsidP="00231F49">
      <w:pPr>
        <w:pStyle w:val="ppNote"/>
      </w:pPr>
      <w:r>
        <w:rPr>
          <w:b/>
        </w:rPr>
        <w:t>Note:</w:t>
      </w:r>
      <w:r>
        <w:t xml:space="preserve"> In Split Screen, there is a back stack available for each side of the screen.</w:t>
      </w:r>
    </w:p>
    <w:p w14:paraId="10502419" w14:textId="09682AB4" w:rsidR="00D60529" w:rsidRDefault="00D60529" w:rsidP="006E2EED">
      <w:pPr>
        <w:pStyle w:val="Step"/>
        <w:numPr>
          <w:ilvl w:val="0"/>
          <w:numId w:val="48"/>
        </w:numPr>
      </w:pPr>
      <w:r>
        <w:t>Stop debugging and return to Visual Studio. Run the app again, this time in the Mobile emul</w:t>
      </w:r>
      <w:r w:rsidR="008762CD">
        <w:t>ator. When you navigate to Page</w:t>
      </w:r>
      <w:r>
        <w:t xml:space="preserve">2, the shell back button will not appear, because it is </w:t>
      </w:r>
      <w:r w:rsidR="00E56A78">
        <w:t>ignored</w:t>
      </w:r>
      <w:r>
        <w:t xml:space="preserve"> on Mobile.</w:t>
      </w:r>
    </w:p>
    <w:p w14:paraId="26DBEC0B" w14:textId="77777777" w:rsidR="008762CD" w:rsidRDefault="008762CD" w:rsidP="008762CD">
      <w:pPr>
        <w:pStyle w:val="ppFigureIndent3"/>
        <w:keepNext/>
      </w:pPr>
      <w:r>
        <w:rPr>
          <w:lang w:bidi="ar-SA"/>
        </w:rPr>
        <w:lastRenderedPageBreak/>
        <w:drawing>
          <wp:inline distT="0" distB="0" distL="0" distR="0" wp14:anchorId="4A7A59AE" wp14:editId="7BF0E6BF">
            <wp:extent cx="2971800" cy="46939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2974355" cy="4697956"/>
                    </a:xfrm>
                    <a:prstGeom prst="rect">
                      <a:avLst/>
                    </a:prstGeom>
                  </pic:spPr>
                </pic:pic>
              </a:graphicData>
            </a:graphic>
          </wp:inline>
        </w:drawing>
      </w:r>
    </w:p>
    <w:p w14:paraId="5DFB3BFC" w14:textId="77777777" w:rsidR="008762CD" w:rsidRDefault="008762CD" w:rsidP="008762CD">
      <w:pPr>
        <w:pStyle w:val="ppFigureNumberIndent3"/>
      </w:pPr>
      <w:r>
        <w:t xml:space="preserve">Figure </w:t>
      </w:r>
      <w:r w:rsidR="00AC02E2">
        <w:fldChar w:fldCharType="begin"/>
      </w:r>
      <w:r w:rsidR="00AC02E2">
        <w:instrText xml:space="preserve"> SEQ Figure \* ARABIC </w:instrText>
      </w:r>
      <w:r w:rsidR="00AC02E2">
        <w:fldChar w:fldCharType="separate"/>
      </w:r>
      <w:r w:rsidR="002D099F">
        <w:rPr>
          <w:noProof/>
        </w:rPr>
        <w:t>12</w:t>
      </w:r>
      <w:r w:rsidR="00AC02E2">
        <w:rPr>
          <w:noProof/>
        </w:rPr>
        <w:fldChar w:fldCharType="end"/>
      </w:r>
    </w:p>
    <w:p w14:paraId="2AC6C763" w14:textId="712407EF" w:rsidR="008762CD" w:rsidRDefault="008762CD" w:rsidP="008762CD">
      <w:pPr>
        <w:pStyle w:val="ppFigureCaptionIndent3"/>
      </w:pPr>
      <w:r>
        <w:t xml:space="preserve">The </w:t>
      </w:r>
      <w:proofErr w:type="spellStart"/>
      <w:r>
        <w:t>AppViewBackButton</w:t>
      </w:r>
      <w:proofErr w:type="spellEnd"/>
      <w:r>
        <w:t xml:space="preserve"> is hidden on Mobile.</w:t>
      </w:r>
    </w:p>
    <w:p w14:paraId="6F058FAE" w14:textId="5F940E53" w:rsidR="00D60529" w:rsidRPr="00473377" w:rsidRDefault="00D60529" w:rsidP="006E2EED">
      <w:pPr>
        <w:pStyle w:val="Step"/>
        <w:numPr>
          <w:ilvl w:val="0"/>
          <w:numId w:val="48"/>
        </w:numPr>
      </w:pPr>
      <w:r>
        <w:t xml:space="preserve">Stop debugging and return to Visual Studio. </w:t>
      </w:r>
      <w:r w:rsidR="008762CD">
        <w:t xml:space="preserve"> You may have noticed that the back button doesn't navigate back in the app. Although you enabled its visibility, it is not yet hooked up to handle back navigation. In the next task, you will enable back behavior.</w:t>
      </w:r>
    </w:p>
    <w:p w14:paraId="7A7D3710" w14:textId="77777777" w:rsidR="002F0670" w:rsidRDefault="002F0670" w:rsidP="002F0670">
      <w:pPr>
        <w:pStyle w:val="ppListEnd"/>
        <w:numPr>
          <w:ilvl w:val="0"/>
          <w:numId w:val="0"/>
        </w:numPr>
        <w:ind w:left="173"/>
      </w:pPr>
    </w:p>
    <w:p w14:paraId="608D9332" w14:textId="23AA903D" w:rsidR="008E4BB6" w:rsidRDefault="008E4BB6" w:rsidP="008E4BB6">
      <w:pPr>
        <w:pStyle w:val="ppProcedureStart"/>
      </w:pPr>
      <w:bookmarkStart w:id="111" w:name="_Toc429138650"/>
      <w:r>
        <w:t xml:space="preserve">Task 2 - </w:t>
      </w:r>
      <w:r w:rsidR="006B4030">
        <w:t xml:space="preserve">Define </w:t>
      </w:r>
      <w:r w:rsidR="00294BCF">
        <w:t xml:space="preserve">the </w:t>
      </w:r>
      <w:r w:rsidR="006B4030">
        <w:t>standard</w:t>
      </w:r>
      <w:r w:rsidR="008762CD">
        <w:t xml:space="preserve"> back</w:t>
      </w:r>
      <w:r w:rsidR="00294BCF">
        <w:t>-requested pattern</w:t>
      </w:r>
      <w:bookmarkEnd w:id="111"/>
    </w:p>
    <w:p w14:paraId="2AE8B4CF" w14:textId="30ABB24B" w:rsidR="002D44A9" w:rsidRPr="002D44A9" w:rsidRDefault="006B4030" w:rsidP="002D44A9">
      <w:r>
        <w:t xml:space="preserve">Your app view back button </w:t>
      </w:r>
      <w:r w:rsidR="00E56A78">
        <w:t>displays</w:t>
      </w:r>
      <w:r w:rsidR="00CB37C8">
        <w:t xml:space="preserve"> only</w:t>
      </w:r>
      <w:r w:rsidR="00E56A78">
        <w:t xml:space="preserve"> when the root frame of the app can go back</w:t>
      </w:r>
      <w:r>
        <w:t xml:space="preserve">. </w:t>
      </w:r>
      <w:r w:rsidR="00CB37C8">
        <w:t xml:space="preserve">Let's </w:t>
      </w:r>
      <w:r>
        <w:t xml:space="preserve">define the standard back requested </w:t>
      </w:r>
      <w:r w:rsidR="00CB37C8">
        <w:t>pattern</w:t>
      </w:r>
      <w:r>
        <w:t xml:space="preserve"> </w:t>
      </w:r>
      <w:r w:rsidR="00E56A78">
        <w:t xml:space="preserve">to handle </w:t>
      </w:r>
      <w:r w:rsidR="00CB37C8">
        <w:t>back requests.</w:t>
      </w:r>
    </w:p>
    <w:p w14:paraId="077228C7" w14:textId="38DDCFD6" w:rsidR="00195760" w:rsidRDefault="00CB37C8" w:rsidP="0082691D">
      <w:pPr>
        <w:pStyle w:val="Step"/>
        <w:numPr>
          <w:ilvl w:val="0"/>
          <w:numId w:val="44"/>
        </w:numPr>
      </w:pPr>
      <w:r>
        <w:t xml:space="preserve">In </w:t>
      </w:r>
      <w:proofErr w:type="spellStart"/>
      <w:r w:rsidRPr="00CE01EE">
        <w:rPr>
          <w:b/>
        </w:rPr>
        <w:t>App.xaml.cs</w:t>
      </w:r>
      <w:proofErr w:type="spellEnd"/>
      <w:r>
        <w:t xml:space="preserve">, </w:t>
      </w:r>
      <w:r w:rsidR="00CE01EE">
        <w:t xml:space="preserve">create and subscribe to an </w:t>
      </w:r>
      <w:proofErr w:type="spellStart"/>
      <w:r w:rsidR="00CE01EE" w:rsidRPr="00CE01EE">
        <w:rPr>
          <w:b/>
        </w:rPr>
        <w:t>App_BackRequested</w:t>
      </w:r>
      <w:proofErr w:type="spellEnd"/>
      <w:r w:rsidR="00CE01EE" w:rsidRPr="00CE01EE">
        <w:rPr>
          <w:b/>
        </w:rPr>
        <w:t xml:space="preserve"> </w:t>
      </w:r>
      <w:r w:rsidR="00CE01EE">
        <w:t xml:space="preserve">event. </w:t>
      </w:r>
    </w:p>
    <w:p w14:paraId="7E910C83" w14:textId="1280BF0B" w:rsidR="00CE01EE" w:rsidRDefault="00CE01EE" w:rsidP="00CE01EE">
      <w:pPr>
        <w:pStyle w:val="ppNote"/>
      </w:pPr>
      <w:r>
        <w:rPr>
          <w:b/>
        </w:rPr>
        <w:t>Note:</w:t>
      </w:r>
      <w:r>
        <w:t xml:space="preserve"> </w:t>
      </w:r>
      <w:r w:rsidR="00725416">
        <w:t>The subscription</w:t>
      </w:r>
      <w:r>
        <w:t xml:space="preserve"> to </w:t>
      </w:r>
      <w:proofErr w:type="spellStart"/>
      <w:r>
        <w:t>App_BackRequested</w:t>
      </w:r>
      <w:proofErr w:type="spellEnd"/>
      <w:r>
        <w:t xml:space="preserve"> must take place after the view has</w:t>
      </w:r>
      <w:r w:rsidR="00725416">
        <w:t xml:space="preserve"> been created, because you will </w:t>
      </w:r>
      <w:r w:rsidR="00FB1C7B">
        <w:t>need access to</w:t>
      </w:r>
      <w:r>
        <w:t xml:space="preserve"> </w:t>
      </w:r>
      <w:proofErr w:type="spellStart"/>
      <w:proofErr w:type="gramStart"/>
      <w:r>
        <w:t>GetForCurrentView</w:t>
      </w:r>
      <w:proofErr w:type="spellEnd"/>
      <w:r>
        <w:t>(</w:t>
      </w:r>
      <w:proofErr w:type="gramEnd"/>
      <w:r>
        <w:t>)</w:t>
      </w:r>
      <w:r w:rsidR="00036106">
        <w:t>.</w:t>
      </w:r>
      <w:proofErr w:type="spellStart"/>
      <w:r w:rsidR="00036106">
        <w:t>BackRequested</w:t>
      </w:r>
      <w:proofErr w:type="spellEnd"/>
      <w:r w:rsidR="00FB1C7B">
        <w:t xml:space="preserve"> to proceed</w:t>
      </w:r>
      <w:r>
        <w:t>.</w:t>
      </w:r>
    </w:p>
    <w:p w14:paraId="4FA64625" w14:textId="4A7728B5" w:rsidR="00CE01EE" w:rsidRDefault="00CE01EE" w:rsidP="00CE01EE">
      <w:pPr>
        <w:pStyle w:val="ppCodeLanguage"/>
      </w:pPr>
      <w:r>
        <w:t>C#</w:t>
      </w:r>
    </w:p>
    <w:p w14:paraId="363A2E10" w14:textId="38CAAD01" w:rsidR="00CE01EE" w:rsidRPr="00CE01EE" w:rsidRDefault="00CE01EE" w:rsidP="00CE01EE">
      <w:pPr>
        <w:pStyle w:val="ppCode"/>
        <w:rPr>
          <w:color w:val="FF0000"/>
        </w:rPr>
      </w:pPr>
      <w:r>
        <w:rPr>
          <w:color w:val="FF0000"/>
        </w:rPr>
        <w:lastRenderedPageBreak/>
        <w:t xml:space="preserve">    </w:t>
      </w:r>
      <w:proofErr w:type="spellStart"/>
      <w:r w:rsidRPr="00CE01EE">
        <w:rPr>
          <w:color w:val="FF0000"/>
        </w:rPr>
        <w:t>SystemNavigationManager.GetForCurrentView</w:t>
      </w:r>
      <w:proofErr w:type="spellEnd"/>
      <w:r w:rsidRPr="00CE01EE">
        <w:rPr>
          <w:color w:val="FF0000"/>
        </w:rPr>
        <w:t>(</w:t>
      </w:r>
      <w:proofErr w:type="gramStart"/>
      <w:r w:rsidRPr="00CE01EE">
        <w:rPr>
          <w:color w:val="FF0000"/>
        </w:rPr>
        <w:t>).</w:t>
      </w:r>
      <w:proofErr w:type="spellStart"/>
      <w:r w:rsidRPr="00CE01EE">
        <w:rPr>
          <w:color w:val="FF0000"/>
        </w:rPr>
        <w:t>BackRequested</w:t>
      </w:r>
      <w:proofErr w:type="spellEnd"/>
      <w:proofErr w:type="gramEnd"/>
      <w:r w:rsidRPr="00CE01EE">
        <w:rPr>
          <w:color w:val="FF0000"/>
        </w:rPr>
        <w:t xml:space="preserve"> += </w:t>
      </w:r>
      <w:proofErr w:type="spellStart"/>
      <w:r w:rsidRPr="00CE01EE">
        <w:rPr>
          <w:color w:val="FF0000"/>
        </w:rPr>
        <w:t>App_BackRequested</w:t>
      </w:r>
      <w:proofErr w:type="spellEnd"/>
      <w:r w:rsidRPr="00CE01EE">
        <w:rPr>
          <w:color w:val="FF0000"/>
        </w:rPr>
        <w:t>;</w:t>
      </w:r>
    </w:p>
    <w:p w14:paraId="7105FB7E" w14:textId="77777777" w:rsidR="00CE01EE" w:rsidRPr="00CE01EE" w:rsidRDefault="00CE01EE" w:rsidP="00CE01EE">
      <w:pPr>
        <w:pStyle w:val="ppCode"/>
      </w:pPr>
      <w:r w:rsidRPr="00CE01EE">
        <w:t> </w:t>
      </w:r>
    </w:p>
    <w:p w14:paraId="67AD79D2" w14:textId="77777777" w:rsidR="00CE01EE" w:rsidRPr="00CE01EE" w:rsidRDefault="00CE01EE" w:rsidP="00CE01EE">
      <w:pPr>
        <w:pStyle w:val="ppCode"/>
      </w:pPr>
      <w:r>
        <w:t xml:space="preserve">   </w:t>
      </w:r>
      <w:r w:rsidRPr="00CE01EE">
        <w:t xml:space="preserve"> </w:t>
      </w:r>
      <w:proofErr w:type="spellStart"/>
      <w:r w:rsidRPr="00CE01EE">
        <w:t>rootFrame.Navigated</w:t>
      </w:r>
      <w:proofErr w:type="spellEnd"/>
      <w:r w:rsidRPr="00CE01EE">
        <w:t xml:space="preserve"> += (s, a) =&gt;</w:t>
      </w:r>
    </w:p>
    <w:p w14:paraId="05274BA1" w14:textId="77777777" w:rsidR="00CE01EE" w:rsidRPr="00CE01EE" w:rsidRDefault="00CE01EE" w:rsidP="00CE01EE">
      <w:pPr>
        <w:pStyle w:val="ppCode"/>
      </w:pPr>
      <w:r w:rsidRPr="00CE01EE">
        <w:t xml:space="preserve">    {</w:t>
      </w:r>
    </w:p>
    <w:p w14:paraId="4F8D06E6" w14:textId="77777777" w:rsidR="00CE01EE" w:rsidRPr="00CE01EE" w:rsidRDefault="00CE01EE" w:rsidP="00CE01EE">
      <w:pPr>
        <w:pStyle w:val="ppCode"/>
      </w:pPr>
      <w:r w:rsidRPr="00CE01EE">
        <w:t xml:space="preserve">       </w:t>
      </w:r>
      <w:proofErr w:type="spellStart"/>
      <w:r w:rsidRPr="00CE01EE">
        <w:t>SystemNavigationManager.GetForCurrentView</w:t>
      </w:r>
      <w:proofErr w:type="spellEnd"/>
      <w:r w:rsidRPr="00CE01EE">
        <w:t>(</w:t>
      </w:r>
      <w:proofErr w:type="gramStart"/>
      <w:r w:rsidRPr="00CE01EE">
        <w:t>).</w:t>
      </w:r>
      <w:proofErr w:type="spellStart"/>
      <w:r w:rsidRPr="00CE01EE">
        <w:t>AppViewBackButtonVisibility</w:t>
      </w:r>
      <w:proofErr w:type="spellEnd"/>
      <w:proofErr w:type="gramEnd"/>
      <w:r w:rsidRPr="00CE01EE">
        <w:t xml:space="preserve"> = </w:t>
      </w:r>
      <w:proofErr w:type="spellStart"/>
      <w:r w:rsidRPr="00CE01EE">
        <w:t>rootFrame.CanGoBack</w:t>
      </w:r>
      <w:proofErr w:type="spellEnd"/>
      <w:r w:rsidRPr="00CE01EE">
        <w:t xml:space="preserve"> ?</w:t>
      </w:r>
    </w:p>
    <w:p w14:paraId="704E9439" w14:textId="77777777" w:rsidR="00CE01EE" w:rsidRPr="00CE01EE" w:rsidRDefault="00CE01EE" w:rsidP="00CE01EE">
      <w:pPr>
        <w:pStyle w:val="ppCode"/>
      </w:pPr>
      <w:r w:rsidRPr="00CE01EE">
        <w:t xml:space="preserve">       </w:t>
      </w:r>
      <w:proofErr w:type="spellStart"/>
      <w:proofErr w:type="gramStart"/>
      <w:r w:rsidRPr="00CE01EE">
        <w:t>AppViewBackButtonVisibility.Visible</w:t>
      </w:r>
      <w:proofErr w:type="spellEnd"/>
      <w:r w:rsidRPr="00CE01EE">
        <w:t xml:space="preserve"> :</w:t>
      </w:r>
      <w:proofErr w:type="gramEnd"/>
    </w:p>
    <w:p w14:paraId="0169ABD3" w14:textId="1199336A" w:rsidR="00CE01EE" w:rsidRPr="00CE01EE" w:rsidRDefault="00CE01EE" w:rsidP="00CE01EE">
      <w:pPr>
        <w:pStyle w:val="ppCode"/>
      </w:pPr>
      <w:r w:rsidRPr="00CE01EE">
        <w:t xml:space="preserve">       </w:t>
      </w:r>
      <w:proofErr w:type="spellStart"/>
      <w:r w:rsidRPr="00CE01EE">
        <w:t>AppViewBackButtonVisibility.Collapsed</w:t>
      </w:r>
      <w:proofErr w:type="spellEnd"/>
      <w:r w:rsidRPr="00CE01EE">
        <w:t>;</w:t>
      </w:r>
    </w:p>
    <w:p w14:paraId="4DF16750" w14:textId="2C5AB8F2" w:rsidR="00CE01EE" w:rsidRPr="00CE01EE" w:rsidRDefault="00CE01EE" w:rsidP="00CE01EE">
      <w:pPr>
        <w:pStyle w:val="ppCode"/>
      </w:pPr>
      <w:r>
        <w:t xml:space="preserve">    </w:t>
      </w:r>
      <w:r w:rsidRPr="00CE01EE">
        <w:t>};</w:t>
      </w:r>
    </w:p>
    <w:p w14:paraId="6949078D" w14:textId="77777777" w:rsidR="00CE01EE" w:rsidRDefault="00CE01EE" w:rsidP="00CE01EE">
      <w:pPr>
        <w:pStyle w:val="ppCode"/>
      </w:pPr>
      <w:r w:rsidRPr="00CE01EE">
        <w:t>}</w:t>
      </w:r>
    </w:p>
    <w:p w14:paraId="023C0BF1" w14:textId="31B3A77B" w:rsidR="00CE01EE" w:rsidRPr="00CE01EE" w:rsidRDefault="00CE01EE" w:rsidP="00CE01EE">
      <w:pPr>
        <w:pStyle w:val="ppCode"/>
      </w:pPr>
      <w:r w:rsidRPr="00CE01EE">
        <w:t> </w:t>
      </w:r>
    </w:p>
    <w:p w14:paraId="54A2CCCE" w14:textId="542CEBCE" w:rsidR="00CE01EE" w:rsidRPr="00CE01EE" w:rsidRDefault="00CE01EE" w:rsidP="00CE01EE">
      <w:pPr>
        <w:pStyle w:val="ppCode"/>
        <w:rPr>
          <w:color w:val="FF0000"/>
        </w:rPr>
      </w:pPr>
      <w:r w:rsidRPr="00CE01EE">
        <w:rPr>
          <w:color w:val="FF0000"/>
        </w:rPr>
        <w:t>private void </w:t>
      </w:r>
      <w:proofErr w:type="spellStart"/>
      <w:r w:rsidRPr="00CE01EE">
        <w:rPr>
          <w:color w:val="FF0000"/>
        </w:rPr>
        <w:t>App_</w:t>
      </w:r>
      <w:proofErr w:type="gramStart"/>
      <w:r w:rsidRPr="00CE01EE">
        <w:rPr>
          <w:color w:val="FF0000"/>
        </w:rPr>
        <w:t>BackRequested</w:t>
      </w:r>
      <w:proofErr w:type="spellEnd"/>
      <w:r w:rsidRPr="00CE01EE">
        <w:rPr>
          <w:color w:val="FF0000"/>
        </w:rPr>
        <w:t>(</w:t>
      </w:r>
      <w:proofErr w:type="gramEnd"/>
      <w:r w:rsidRPr="00CE01EE">
        <w:rPr>
          <w:color w:val="FF0000"/>
        </w:rPr>
        <w:t>object sender, </w:t>
      </w:r>
      <w:proofErr w:type="spellStart"/>
      <w:r w:rsidRPr="00CE01EE">
        <w:rPr>
          <w:color w:val="FF0000"/>
        </w:rPr>
        <w:t>BackRequestedEventArgs</w:t>
      </w:r>
      <w:proofErr w:type="spellEnd"/>
      <w:r w:rsidRPr="00CE01EE">
        <w:rPr>
          <w:color w:val="FF0000"/>
        </w:rPr>
        <w:t> e)</w:t>
      </w:r>
    </w:p>
    <w:p w14:paraId="66C100F2" w14:textId="2A1AF9F4" w:rsidR="00CE01EE" w:rsidRPr="007A74BD" w:rsidRDefault="00CE01EE" w:rsidP="00321F2B">
      <w:pPr>
        <w:pStyle w:val="ppCode"/>
        <w:rPr>
          <w:color w:val="FF0000"/>
        </w:rPr>
      </w:pPr>
      <w:r w:rsidRPr="00CE01EE">
        <w:rPr>
          <w:color w:val="FF0000"/>
        </w:rPr>
        <w:t>{</w:t>
      </w:r>
    </w:p>
    <w:p w14:paraId="51A10EE9" w14:textId="201FC9E5" w:rsidR="00CE01EE" w:rsidRPr="00CE01EE" w:rsidRDefault="00CE01EE" w:rsidP="00CE01EE">
      <w:pPr>
        <w:pStyle w:val="ppCode"/>
        <w:rPr>
          <w:color w:val="FF0000"/>
        </w:rPr>
      </w:pPr>
      <w:r w:rsidRPr="00CE01EE">
        <w:rPr>
          <w:color w:val="FF0000"/>
        </w:rPr>
        <w:t>}</w:t>
      </w:r>
    </w:p>
    <w:p w14:paraId="307B08C7" w14:textId="28C07BCF" w:rsidR="00CE01EE" w:rsidRDefault="00FB1C7B" w:rsidP="0082691D">
      <w:pPr>
        <w:pStyle w:val="Step"/>
        <w:numPr>
          <w:ilvl w:val="0"/>
          <w:numId w:val="44"/>
        </w:numPr>
      </w:pPr>
      <w:r>
        <w:t xml:space="preserve">In your </w:t>
      </w:r>
      <w:proofErr w:type="spellStart"/>
      <w:r w:rsidRPr="00FB1C7B">
        <w:rPr>
          <w:b/>
        </w:rPr>
        <w:t>App_BackRequested</w:t>
      </w:r>
      <w:proofErr w:type="spellEnd"/>
      <w:r>
        <w:t xml:space="preserve"> event handler, check to see if the </w:t>
      </w:r>
      <w:proofErr w:type="spellStart"/>
      <w:r>
        <w:t>BackRequested</w:t>
      </w:r>
      <w:proofErr w:type="spellEnd"/>
      <w:r>
        <w:t xml:space="preserve"> event has already been handled. If not, set the default behavior to navigate back within the frame. Make sure to set </w:t>
      </w:r>
      <w:proofErr w:type="spellStart"/>
      <w:proofErr w:type="gramStart"/>
      <w:r w:rsidRPr="00FB1C7B">
        <w:rPr>
          <w:b/>
        </w:rPr>
        <w:t>e.Handled</w:t>
      </w:r>
      <w:proofErr w:type="spellEnd"/>
      <w:proofErr w:type="gramEnd"/>
      <w:r>
        <w:t xml:space="preserve"> to </w:t>
      </w:r>
      <w:r w:rsidRPr="00FB1C7B">
        <w:rPr>
          <w:b/>
        </w:rPr>
        <w:t>true</w:t>
      </w:r>
      <w:r>
        <w:t xml:space="preserve"> when done.</w:t>
      </w:r>
    </w:p>
    <w:p w14:paraId="0B2E3EFB" w14:textId="6721601A" w:rsidR="00BA6A8B" w:rsidRDefault="00321F2B" w:rsidP="00321F2B">
      <w:pPr>
        <w:pStyle w:val="ppCodeLanguage"/>
      </w:pPr>
      <w:r>
        <w:t>C#</w:t>
      </w:r>
    </w:p>
    <w:p w14:paraId="20D31482" w14:textId="77777777" w:rsidR="00321F2B" w:rsidRPr="00321F2B" w:rsidRDefault="00321F2B" w:rsidP="00321F2B">
      <w:pPr>
        <w:pStyle w:val="ppCode"/>
      </w:pPr>
      <w:r w:rsidRPr="00321F2B">
        <w:t>private void </w:t>
      </w:r>
      <w:proofErr w:type="spellStart"/>
      <w:r w:rsidRPr="00321F2B">
        <w:t>App_</w:t>
      </w:r>
      <w:proofErr w:type="gramStart"/>
      <w:r w:rsidRPr="00321F2B">
        <w:t>BackRequested</w:t>
      </w:r>
      <w:proofErr w:type="spellEnd"/>
      <w:r w:rsidRPr="00321F2B">
        <w:t>(</w:t>
      </w:r>
      <w:proofErr w:type="gramEnd"/>
      <w:r w:rsidRPr="00321F2B">
        <w:t>object sender, </w:t>
      </w:r>
      <w:proofErr w:type="spellStart"/>
      <w:r w:rsidRPr="00321F2B">
        <w:t>BackRequestedEventArgs</w:t>
      </w:r>
      <w:proofErr w:type="spellEnd"/>
      <w:r w:rsidRPr="00321F2B">
        <w:t> e)</w:t>
      </w:r>
    </w:p>
    <w:p w14:paraId="77EA8C39" w14:textId="31268709" w:rsidR="00321F2B" w:rsidRPr="00321F2B" w:rsidRDefault="00321F2B" w:rsidP="00321F2B">
      <w:pPr>
        <w:pStyle w:val="ppCode"/>
        <w:rPr>
          <w:color w:val="FF0000"/>
        </w:rPr>
      </w:pPr>
      <w:r w:rsidRPr="00321F2B">
        <w:t>{</w:t>
      </w:r>
    </w:p>
    <w:p w14:paraId="7C126422" w14:textId="77777777" w:rsidR="00321F2B" w:rsidRPr="00CE01EE" w:rsidRDefault="00321F2B" w:rsidP="00321F2B">
      <w:pPr>
        <w:pStyle w:val="ppCode"/>
        <w:rPr>
          <w:color w:val="FF0000"/>
        </w:rPr>
      </w:pPr>
      <w:r w:rsidRPr="00CE01EE">
        <w:rPr>
          <w:color w:val="FF0000"/>
        </w:rPr>
        <w:t xml:space="preserve">    // Check that no one has already handled this</w:t>
      </w:r>
    </w:p>
    <w:p w14:paraId="68986F40" w14:textId="77777777" w:rsidR="00321F2B" w:rsidRPr="00CE01EE" w:rsidRDefault="00321F2B" w:rsidP="00321F2B">
      <w:pPr>
        <w:pStyle w:val="ppCode"/>
        <w:rPr>
          <w:color w:val="FF0000"/>
        </w:rPr>
      </w:pPr>
      <w:r w:rsidRPr="00CE01EE">
        <w:rPr>
          <w:color w:val="FF0000"/>
        </w:rPr>
        <w:t xml:space="preserve">    if </w:t>
      </w:r>
      <w:proofErr w:type="gramStart"/>
      <w:r w:rsidRPr="00CE01EE">
        <w:rPr>
          <w:color w:val="FF0000"/>
        </w:rPr>
        <w:t>(!</w:t>
      </w:r>
      <w:proofErr w:type="spellStart"/>
      <w:r w:rsidRPr="00CE01EE">
        <w:rPr>
          <w:color w:val="FF0000"/>
        </w:rPr>
        <w:t>e</w:t>
      </w:r>
      <w:proofErr w:type="gramEnd"/>
      <w:r w:rsidRPr="00CE01EE">
        <w:rPr>
          <w:color w:val="FF0000"/>
        </w:rPr>
        <w:t>.Handled</w:t>
      </w:r>
      <w:proofErr w:type="spellEnd"/>
      <w:r w:rsidRPr="00CE01EE">
        <w:rPr>
          <w:color w:val="FF0000"/>
        </w:rPr>
        <w:t>)</w:t>
      </w:r>
    </w:p>
    <w:p w14:paraId="3AF0D0AD" w14:textId="77777777" w:rsidR="00321F2B" w:rsidRPr="00CE01EE" w:rsidRDefault="00321F2B" w:rsidP="00321F2B">
      <w:pPr>
        <w:pStyle w:val="ppCode"/>
        <w:rPr>
          <w:color w:val="FF0000"/>
        </w:rPr>
      </w:pPr>
      <w:r w:rsidRPr="00CE01EE">
        <w:rPr>
          <w:color w:val="FF0000"/>
        </w:rPr>
        <w:t xml:space="preserve">    {</w:t>
      </w:r>
    </w:p>
    <w:p w14:paraId="4382624D" w14:textId="77777777" w:rsidR="00321F2B" w:rsidRPr="00CE01EE" w:rsidRDefault="00321F2B" w:rsidP="00321F2B">
      <w:pPr>
        <w:pStyle w:val="ppCode"/>
        <w:rPr>
          <w:color w:val="FF0000"/>
        </w:rPr>
      </w:pPr>
      <w:r w:rsidRPr="00CE01EE">
        <w:rPr>
          <w:color w:val="FF0000"/>
        </w:rPr>
        <w:t xml:space="preserve">        // Default is to navigate back within the Frame</w:t>
      </w:r>
    </w:p>
    <w:p w14:paraId="7C01FB8F" w14:textId="77777777" w:rsidR="00321F2B" w:rsidRPr="00CE01EE" w:rsidRDefault="00321F2B" w:rsidP="00321F2B">
      <w:pPr>
        <w:pStyle w:val="ppCode"/>
        <w:rPr>
          <w:color w:val="FF0000"/>
        </w:rPr>
      </w:pPr>
      <w:r w:rsidRPr="00CE01EE">
        <w:rPr>
          <w:color w:val="FF0000"/>
        </w:rPr>
        <w:t xml:space="preserve">        Frame frame = </w:t>
      </w:r>
      <w:proofErr w:type="spellStart"/>
      <w:proofErr w:type="gramStart"/>
      <w:r w:rsidRPr="00CE01EE">
        <w:rPr>
          <w:color w:val="FF0000"/>
        </w:rPr>
        <w:t>Window.Current.Content</w:t>
      </w:r>
      <w:proofErr w:type="spellEnd"/>
      <w:proofErr w:type="gramEnd"/>
      <w:r w:rsidRPr="00CE01EE">
        <w:rPr>
          <w:color w:val="FF0000"/>
        </w:rPr>
        <w:t> as Frame;</w:t>
      </w:r>
    </w:p>
    <w:p w14:paraId="731CAA1C" w14:textId="77777777" w:rsidR="00321F2B" w:rsidRPr="00CE01EE" w:rsidRDefault="00321F2B" w:rsidP="00321F2B">
      <w:pPr>
        <w:pStyle w:val="ppCode"/>
        <w:rPr>
          <w:color w:val="FF0000"/>
        </w:rPr>
      </w:pPr>
      <w:r w:rsidRPr="00CE01EE">
        <w:rPr>
          <w:color w:val="FF0000"/>
        </w:rPr>
        <w:t xml:space="preserve">        if (</w:t>
      </w:r>
      <w:proofErr w:type="spellStart"/>
      <w:proofErr w:type="gramStart"/>
      <w:r w:rsidRPr="00CE01EE">
        <w:rPr>
          <w:color w:val="FF0000"/>
        </w:rPr>
        <w:t>frame.CanGoBack</w:t>
      </w:r>
      <w:proofErr w:type="spellEnd"/>
      <w:proofErr w:type="gramEnd"/>
      <w:r w:rsidRPr="00CE01EE">
        <w:rPr>
          <w:color w:val="FF0000"/>
        </w:rPr>
        <w:t>)</w:t>
      </w:r>
    </w:p>
    <w:p w14:paraId="2DB6FC78" w14:textId="77777777" w:rsidR="00321F2B" w:rsidRPr="00CE01EE" w:rsidRDefault="00321F2B" w:rsidP="00321F2B">
      <w:pPr>
        <w:pStyle w:val="ppCode"/>
        <w:rPr>
          <w:color w:val="FF0000"/>
        </w:rPr>
      </w:pPr>
      <w:r w:rsidRPr="00CE01EE">
        <w:rPr>
          <w:color w:val="FF0000"/>
        </w:rPr>
        <w:t xml:space="preserve">        {</w:t>
      </w:r>
    </w:p>
    <w:p w14:paraId="60004AA7" w14:textId="77777777" w:rsidR="00321F2B" w:rsidRPr="00CE01EE" w:rsidRDefault="00321F2B" w:rsidP="00321F2B">
      <w:pPr>
        <w:pStyle w:val="ppCode"/>
        <w:rPr>
          <w:color w:val="FF0000"/>
        </w:rPr>
      </w:pPr>
      <w:r w:rsidRPr="00CE01EE">
        <w:rPr>
          <w:color w:val="FF0000"/>
        </w:rPr>
        <w:t xml:space="preserve">            </w:t>
      </w:r>
      <w:proofErr w:type="spellStart"/>
      <w:proofErr w:type="gramStart"/>
      <w:r w:rsidRPr="00CE01EE">
        <w:rPr>
          <w:color w:val="FF0000"/>
        </w:rPr>
        <w:t>frame.GoBack</w:t>
      </w:r>
      <w:proofErr w:type="spellEnd"/>
      <w:proofErr w:type="gramEnd"/>
      <w:r w:rsidRPr="00CE01EE">
        <w:rPr>
          <w:color w:val="FF0000"/>
        </w:rPr>
        <w:t>();</w:t>
      </w:r>
    </w:p>
    <w:p w14:paraId="063CD851" w14:textId="77777777" w:rsidR="00321F2B" w:rsidRPr="00CE01EE" w:rsidRDefault="00321F2B" w:rsidP="00321F2B">
      <w:pPr>
        <w:pStyle w:val="ppCode"/>
        <w:rPr>
          <w:color w:val="FF0000"/>
        </w:rPr>
      </w:pPr>
      <w:r w:rsidRPr="00CE01EE">
        <w:rPr>
          <w:color w:val="FF0000"/>
        </w:rPr>
        <w:t xml:space="preserve">            // Signal handled so the system doesn't navigate back through the app stack</w:t>
      </w:r>
    </w:p>
    <w:p w14:paraId="67434143" w14:textId="77777777" w:rsidR="00321F2B" w:rsidRPr="00CE01EE" w:rsidRDefault="00321F2B" w:rsidP="00321F2B">
      <w:pPr>
        <w:pStyle w:val="ppCode"/>
        <w:rPr>
          <w:color w:val="FF0000"/>
        </w:rPr>
      </w:pPr>
      <w:r w:rsidRPr="00CE01EE">
        <w:rPr>
          <w:color w:val="FF0000"/>
        </w:rPr>
        <w:t xml:space="preserve">            </w:t>
      </w:r>
      <w:proofErr w:type="spellStart"/>
      <w:proofErr w:type="gramStart"/>
      <w:r w:rsidRPr="00CE01EE">
        <w:rPr>
          <w:color w:val="FF0000"/>
        </w:rPr>
        <w:t>e.Handled</w:t>
      </w:r>
      <w:proofErr w:type="spellEnd"/>
      <w:proofErr w:type="gramEnd"/>
      <w:r w:rsidRPr="00CE01EE">
        <w:rPr>
          <w:color w:val="FF0000"/>
        </w:rPr>
        <w:t xml:space="preserve"> = true;</w:t>
      </w:r>
    </w:p>
    <w:p w14:paraId="1A2B9D21" w14:textId="77777777" w:rsidR="00321F2B" w:rsidRPr="00CE01EE" w:rsidRDefault="00321F2B" w:rsidP="00321F2B">
      <w:pPr>
        <w:pStyle w:val="ppCode"/>
        <w:rPr>
          <w:color w:val="FF0000"/>
        </w:rPr>
      </w:pPr>
      <w:r w:rsidRPr="00CE01EE">
        <w:rPr>
          <w:color w:val="FF0000"/>
        </w:rPr>
        <w:t xml:space="preserve">        }</w:t>
      </w:r>
    </w:p>
    <w:p w14:paraId="1637C326" w14:textId="77777777" w:rsidR="00321F2B" w:rsidRPr="00CE01EE" w:rsidRDefault="00321F2B" w:rsidP="00321F2B">
      <w:pPr>
        <w:pStyle w:val="ppCode"/>
        <w:rPr>
          <w:color w:val="FF0000"/>
        </w:rPr>
      </w:pPr>
      <w:r w:rsidRPr="00CE01EE">
        <w:rPr>
          <w:color w:val="FF0000"/>
        </w:rPr>
        <w:t xml:space="preserve">    }</w:t>
      </w:r>
    </w:p>
    <w:p w14:paraId="27632019" w14:textId="195F9352" w:rsidR="00321F2B" w:rsidRPr="00321F2B" w:rsidRDefault="00321F2B" w:rsidP="00321F2B">
      <w:pPr>
        <w:pStyle w:val="ppCode"/>
      </w:pPr>
      <w:r w:rsidRPr="00321F2B">
        <w:t>}</w:t>
      </w:r>
    </w:p>
    <w:p w14:paraId="26660BEB" w14:textId="2C86787A" w:rsidR="00BA6A8B" w:rsidRDefault="00EA4F4E" w:rsidP="0082691D">
      <w:pPr>
        <w:pStyle w:val="Step"/>
        <w:numPr>
          <w:ilvl w:val="0"/>
          <w:numId w:val="44"/>
        </w:numPr>
      </w:pPr>
      <w:r>
        <w:t xml:space="preserve">Build and run your app. Navigate to </w:t>
      </w:r>
      <w:r w:rsidRPr="00CA24ED">
        <w:rPr>
          <w:b/>
        </w:rPr>
        <w:t>Page2</w:t>
      </w:r>
      <w:r>
        <w:t>, then use the back button to return to the main page.</w:t>
      </w:r>
    </w:p>
    <w:p w14:paraId="594A539D" w14:textId="2DB48E0F" w:rsidR="00CA24ED" w:rsidRDefault="00CA24ED" w:rsidP="00CA24ED">
      <w:pPr>
        <w:pStyle w:val="ppNote"/>
      </w:pPr>
      <w:r>
        <w:rPr>
          <w:b/>
        </w:rPr>
        <w:t>Note:</w:t>
      </w:r>
      <w:r>
        <w:t xml:space="preserve"> In Windows 10, the back button (if shown or available as a hardware back button) will no longer exit the app when the </w:t>
      </w:r>
      <w:proofErr w:type="spellStart"/>
      <w:r>
        <w:t>backstack</w:t>
      </w:r>
      <w:proofErr w:type="spellEnd"/>
      <w:r>
        <w:t xml:space="preserve"> is empty.</w:t>
      </w:r>
    </w:p>
    <w:p w14:paraId="18451013" w14:textId="3DC8B66A" w:rsidR="00EA4F4E" w:rsidRPr="001510AA" w:rsidRDefault="00EA4F4E" w:rsidP="0082691D">
      <w:pPr>
        <w:pStyle w:val="Step"/>
        <w:numPr>
          <w:ilvl w:val="0"/>
          <w:numId w:val="44"/>
        </w:numPr>
      </w:pPr>
      <w:r>
        <w:t>Stop debugging and return to Visual Studio.</w:t>
      </w:r>
    </w:p>
    <w:p w14:paraId="441FFBD4" w14:textId="77777777" w:rsidR="008E4BB6" w:rsidRDefault="008E4BB6" w:rsidP="008E4BB6">
      <w:pPr>
        <w:pStyle w:val="ppListEnd"/>
        <w:numPr>
          <w:ilvl w:val="0"/>
          <w:numId w:val="0"/>
        </w:numPr>
        <w:ind w:left="173"/>
        <w:rPr>
          <w:ins w:id="112" w:author="Author"/>
        </w:rPr>
      </w:pPr>
    </w:p>
    <w:p w14:paraId="32FE2E52" w14:textId="3863414A" w:rsidR="000437D5" w:rsidRDefault="000437D5">
      <w:pPr>
        <w:pStyle w:val="ppProcedureStart"/>
        <w:rPr>
          <w:ins w:id="113" w:author="Author"/>
        </w:rPr>
        <w:pPrChange w:id="114" w:author="Author">
          <w:pPr>
            <w:pStyle w:val="ppListEnd"/>
            <w:numPr>
              <w:numId w:val="0"/>
            </w:numPr>
            <w:tabs>
              <w:tab w:val="clear" w:pos="173"/>
            </w:tabs>
            <w:ind w:left="0"/>
          </w:pPr>
        </w:pPrChange>
      </w:pPr>
      <w:bookmarkStart w:id="115" w:name="_Toc429138651"/>
      <w:ins w:id="116" w:author="Author">
        <w:r>
          <w:t>Task 3 – Virtual back button</w:t>
        </w:r>
        <w:bookmarkEnd w:id="115"/>
      </w:ins>
    </w:p>
    <w:p w14:paraId="3AAE08B6" w14:textId="7A7875B9" w:rsidR="003A1C2C" w:rsidRPr="00B12CA1" w:rsidRDefault="003A1C2C">
      <w:pPr>
        <w:rPr>
          <w:ins w:id="117" w:author="Author"/>
          <w:rPrChange w:id="118" w:author="Author">
            <w:rPr>
              <w:ins w:id="119" w:author="Author"/>
            </w:rPr>
          </w:rPrChange>
        </w:rPr>
        <w:pPrChange w:id="120" w:author="Author">
          <w:pPr>
            <w:pStyle w:val="ppListEnd"/>
            <w:numPr>
              <w:numId w:val="0"/>
            </w:numPr>
            <w:tabs>
              <w:tab w:val="clear" w:pos="173"/>
            </w:tabs>
            <w:ind w:left="0"/>
          </w:pPr>
        </w:pPrChange>
      </w:pPr>
      <w:ins w:id="121" w:author="Author">
        <w:r>
          <w:lastRenderedPageBreak/>
          <w:t xml:space="preserve">If you would like to have more control over the styling and behavior of the back button, you can create your own </w:t>
        </w:r>
        <w:r w:rsidR="00FE46FD">
          <w:t>button</w:t>
        </w:r>
        <w:r>
          <w:t xml:space="preserve"> to handle back navigation.</w:t>
        </w:r>
      </w:ins>
    </w:p>
    <w:p w14:paraId="11C35204" w14:textId="3CC233AB" w:rsidR="00DF5378" w:rsidRDefault="00DF5378">
      <w:pPr>
        <w:pStyle w:val="Step"/>
        <w:numPr>
          <w:ilvl w:val="0"/>
          <w:numId w:val="50"/>
        </w:numPr>
        <w:rPr>
          <w:ins w:id="122" w:author="Author"/>
        </w:rPr>
        <w:pPrChange w:id="123" w:author="Author">
          <w:pPr>
            <w:pStyle w:val="ppListEnd"/>
            <w:numPr>
              <w:numId w:val="0"/>
            </w:numPr>
            <w:tabs>
              <w:tab w:val="clear" w:pos="173"/>
            </w:tabs>
            <w:ind w:left="0"/>
          </w:pPr>
        </w:pPrChange>
      </w:pPr>
      <w:ins w:id="124" w:author="Author">
        <w:r>
          <w:t xml:space="preserve">Comment out the visibility of the shell back button </w:t>
        </w:r>
        <w:r w:rsidRPr="002509E7">
          <w:rPr>
            <w:b/>
            <w:rPrChange w:id="125" w:author="Author">
              <w:rPr/>
            </w:rPrChange>
          </w:rPr>
          <w:t xml:space="preserve">in </w:t>
        </w:r>
        <w:proofErr w:type="spellStart"/>
        <w:r w:rsidRPr="002509E7">
          <w:rPr>
            <w:b/>
            <w:rPrChange w:id="126" w:author="Author">
              <w:rPr/>
            </w:rPrChange>
          </w:rPr>
          <w:t>App.xaml.cs</w:t>
        </w:r>
        <w:proofErr w:type="spellEnd"/>
        <w:r>
          <w:t>.</w:t>
        </w:r>
      </w:ins>
    </w:p>
    <w:p w14:paraId="0D2E1AAE" w14:textId="20DED105" w:rsidR="00DF5378" w:rsidRDefault="00DF5378">
      <w:pPr>
        <w:pStyle w:val="ppCodeLanguage"/>
        <w:rPr>
          <w:ins w:id="127" w:author="Author"/>
        </w:rPr>
        <w:pPrChange w:id="128" w:author="Author">
          <w:pPr>
            <w:pStyle w:val="ppListEnd"/>
            <w:numPr>
              <w:numId w:val="0"/>
            </w:numPr>
            <w:tabs>
              <w:tab w:val="clear" w:pos="173"/>
            </w:tabs>
            <w:ind w:left="0"/>
          </w:pPr>
        </w:pPrChange>
      </w:pPr>
      <w:ins w:id="129" w:author="Author">
        <w:r>
          <w:t>C#</w:t>
        </w:r>
      </w:ins>
    </w:p>
    <w:p w14:paraId="36D01D0B" w14:textId="668BCDF0" w:rsidR="00DF5378" w:rsidRPr="00DF5378" w:rsidRDefault="00DF5378" w:rsidP="00DF5378">
      <w:pPr>
        <w:pStyle w:val="ppCode"/>
        <w:rPr>
          <w:ins w:id="130" w:author="Author"/>
          <w:color w:val="000000" w:themeColor="text1"/>
          <w:rPrChange w:id="131" w:author="Author">
            <w:rPr>
              <w:ins w:id="132" w:author="Author"/>
              <w:color w:val="FF0000"/>
            </w:rPr>
          </w:rPrChange>
        </w:rPr>
      </w:pPr>
      <w:ins w:id="133" w:author="Author">
        <w:r>
          <w:rPr>
            <w:color w:val="FF0000"/>
          </w:rPr>
          <w:t>//</w:t>
        </w:r>
        <w:proofErr w:type="spellStart"/>
        <w:r w:rsidRPr="00DF5378">
          <w:rPr>
            <w:color w:val="000000" w:themeColor="text1"/>
            <w:rPrChange w:id="134" w:author="Author">
              <w:rPr>
                <w:color w:val="FF0000"/>
              </w:rPr>
            </w:rPrChange>
          </w:rPr>
          <w:t>rootFrame.Navigated</w:t>
        </w:r>
        <w:proofErr w:type="spellEnd"/>
        <w:r w:rsidRPr="00DF5378">
          <w:rPr>
            <w:color w:val="000000" w:themeColor="text1"/>
            <w:rPrChange w:id="135" w:author="Author">
              <w:rPr>
                <w:color w:val="FF0000"/>
              </w:rPr>
            </w:rPrChange>
          </w:rPr>
          <w:t xml:space="preserve"> += (s, a) =&gt;</w:t>
        </w:r>
      </w:ins>
    </w:p>
    <w:p w14:paraId="68F70FF3" w14:textId="1C685591" w:rsidR="00DF5378" w:rsidRPr="00DF5378" w:rsidRDefault="00DF5378" w:rsidP="00DF5378">
      <w:pPr>
        <w:pStyle w:val="ppCode"/>
        <w:rPr>
          <w:ins w:id="136" w:author="Author"/>
          <w:color w:val="000000" w:themeColor="text1"/>
          <w:rPrChange w:id="137" w:author="Author">
            <w:rPr>
              <w:ins w:id="138" w:author="Author"/>
              <w:color w:val="FF0000"/>
            </w:rPr>
          </w:rPrChange>
        </w:rPr>
      </w:pPr>
      <w:ins w:id="139" w:author="Author">
        <w:r>
          <w:rPr>
            <w:color w:val="FF0000"/>
          </w:rPr>
          <w:t>//</w:t>
        </w:r>
        <w:r w:rsidRPr="00DF5378">
          <w:rPr>
            <w:color w:val="000000" w:themeColor="text1"/>
            <w:rPrChange w:id="140" w:author="Author">
              <w:rPr>
                <w:color w:val="FF0000"/>
              </w:rPr>
            </w:rPrChange>
          </w:rPr>
          <w:t>{</w:t>
        </w:r>
      </w:ins>
    </w:p>
    <w:p w14:paraId="692BDF20" w14:textId="69A76C4C" w:rsidR="00DF5378" w:rsidRPr="00DF5378" w:rsidRDefault="00DF5378" w:rsidP="00DF5378">
      <w:pPr>
        <w:pStyle w:val="ppCode"/>
        <w:rPr>
          <w:ins w:id="141" w:author="Author"/>
          <w:color w:val="000000" w:themeColor="text1"/>
          <w:rPrChange w:id="142" w:author="Author">
            <w:rPr>
              <w:ins w:id="143" w:author="Author"/>
              <w:color w:val="FF0000"/>
            </w:rPr>
          </w:rPrChange>
        </w:rPr>
      </w:pPr>
      <w:ins w:id="144" w:author="Author">
        <w:r w:rsidRPr="00DF5378">
          <w:rPr>
            <w:color w:val="FF0000"/>
            <w:rPrChange w:id="145" w:author="Author">
              <w:rPr>
                <w:color w:val="000000" w:themeColor="text1"/>
              </w:rPr>
            </w:rPrChange>
          </w:rPr>
          <w:t>//</w:t>
        </w:r>
        <w:r w:rsidRPr="00DF5378">
          <w:rPr>
            <w:color w:val="000000" w:themeColor="text1"/>
            <w:rPrChange w:id="146" w:author="Author">
              <w:rPr>
                <w:color w:val="FF0000"/>
              </w:rPr>
            </w:rPrChange>
          </w:rPr>
          <w:t xml:space="preserve">    </w:t>
        </w:r>
        <w:proofErr w:type="spellStart"/>
        <w:r w:rsidRPr="00DF5378">
          <w:rPr>
            <w:color w:val="000000" w:themeColor="text1"/>
            <w:rPrChange w:id="147" w:author="Author">
              <w:rPr>
                <w:color w:val="FF0000"/>
              </w:rPr>
            </w:rPrChange>
          </w:rPr>
          <w:t>SystemNavigationManager.GetForCurrentView</w:t>
        </w:r>
        <w:proofErr w:type="spellEnd"/>
        <w:r w:rsidRPr="00DF5378">
          <w:rPr>
            <w:color w:val="000000" w:themeColor="text1"/>
            <w:rPrChange w:id="148" w:author="Author">
              <w:rPr>
                <w:color w:val="FF0000"/>
              </w:rPr>
            </w:rPrChange>
          </w:rPr>
          <w:t>(</w:t>
        </w:r>
        <w:proofErr w:type="gramStart"/>
        <w:r w:rsidRPr="00DF5378">
          <w:rPr>
            <w:color w:val="000000" w:themeColor="text1"/>
            <w:rPrChange w:id="149" w:author="Author">
              <w:rPr>
                <w:color w:val="FF0000"/>
              </w:rPr>
            </w:rPrChange>
          </w:rPr>
          <w:t>).</w:t>
        </w:r>
        <w:proofErr w:type="spellStart"/>
        <w:r w:rsidRPr="00DF5378">
          <w:rPr>
            <w:color w:val="000000" w:themeColor="text1"/>
            <w:rPrChange w:id="150" w:author="Author">
              <w:rPr>
                <w:color w:val="FF0000"/>
              </w:rPr>
            </w:rPrChange>
          </w:rPr>
          <w:t>AppViewBackButtonVisibility</w:t>
        </w:r>
        <w:proofErr w:type="spellEnd"/>
        <w:proofErr w:type="gramEnd"/>
        <w:r w:rsidRPr="00DF5378">
          <w:rPr>
            <w:color w:val="000000" w:themeColor="text1"/>
            <w:rPrChange w:id="151" w:author="Author">
              <w:rPr>
                <w:color w:val="FF0000"/>
              </w:rPr>
            </w:rPrChange>
          </w:rPr>
          <w:t xml:space="preserve"> = </w:t>
        </w:r>
        <w:proofErr w:type="spellStart"/>
        <w:r w:rsidRPr="00DF5378">
          <w:rPr>
            <w:color w:val="000000" w:themeColor="text1"/>
            <w:rPrChange w:id="152" w:author="Author">
              <w:rPr>
                <w:color w:val="FF0000"/>
              </w:rPr>
            </w:rPrChange>
          </w:rPr>
          <w:t>rootFrame.CanGoBack</w:t>
        </w:r>
        <w:proofErr w:type="spellEnd"/>
        <w:r w:rsidRPr="00DF5378">
          <w:rPr>
            <w:color w:val="000000" w:themeColor="text1"/>
            <w:rPrChange w:id="153" w:author="Author">
              <w:rPr>
                <w:color w:val="FF0000"/>
              </w:rPr>
            </w:rPrChange>
          </w:rPr>
          <w:t xml:space="preserve"> ?</w:t>
        </w:r>
      </w:ins>
    </w:p>
    <w:p w14:paraId="531BC682" w14:textId="31B964F7" w:rsidR="00DF5378" w:rsidRPr="00DF5378" w:rsidRDefault="00DF5378" w:rsidP="00DF5378">
      <w:pPr>
        <w:pStyle w:val="ppCode"/>
        <w:rPr>
          <w:ins w:id="154" w:author="Author"/>
          <w:color w:val="000000" w:themeColor="text1"/>
          <w:rPrChange w:id="155" w:author="Author">
            <w:rPr>
              <w:ins w:id="156" w:author="Author"/>
              <w:color w:val="FF0000"/>
            </w:rPr>
          </w:rPrChange>
        </w:rPr>
      </w:pPr>
      <w:ins w:id="157" w:author="Author">
        <w:r w:rsidRPr="00751088">
          <w:rPr>
            <w:color w:val="FF0000"/>
          </w:rPr>
          <w:t>//</w:t>
        </w:r>
        <w:r w:rsidRPr="00DF5378">
          <w:rPr>
            <w:color w:val="000000" w:themeColor="text1"/>
            <w:rPrChange w:id="158" w:author="Author">
              <w:rPr>
                <w:color w:val="FF0000"/>
              </w:rPr>
            </w:rPrChange>
          </w:rPr>
          <w:t xml:space="preserve">    </w:t>
        </w:r>
        <w:proofErr w:type="spellStart"/>
        <w:proofErr w:type="gramStart"/>
        <w:r w:rsidRPr="00DF5378">
          <w:rPr>
            <w:color w:val="000000" w:themeColor="text1"/>
            <w:rPrChange w:id="159" w:author="Author">
              <w:rPr>
                <w:color w:val="FF0000"/>
              </w:rPr>
            </w:rPrChange>
          </w:rPr>
          <w:t>AppViewBackButtonVisibility.Visible</w:t>
        </w:r>
        <w:proofErr w:type="spellEnd"/>
        <w:r w:rsidRPr="00DF5378">
          <w:rPr>
            <w:color w:val="000000" w:themeColor="text1"/>
            <w:rPrChange w:id="160" w:author="Author">
              <w:rPr>
                <w:color w:val="FF0000"/>
              </w:rPr>
            </w:rPrChange>
          </w:rPr>
          <w:t xml:space="preserve"> :</w:t>
        </w:r>
        <w:proofErr w:type="gramEnd"/>
      </w:ins>
    </w:p>
    <w:p w14:paraId="6B9B5B0A" w14:textId="30631E3D" w:rsidR="00DF5378" w:rsidRPr="00DF5378" w:rsidRDefault="00DF5378" w:rsidP="00DF5378">
      <w:pPr>
        <w:pStyle w:val="ppCode"/>
        <w:rPr>
          <w:ins w:id="161" w:author="Author"/>
          <w:color w:val="000000" w:themeColor="text1"/>
          <w:rPrChange w:id="162" w:author="Author">
            <w:rPr>
              <w:ins w:id="163" w:author="Author"/>
              <w:color w:val="FF0000"/>
            </w:rPr>
          </w:rPrChange>
        </w:rPr>
      </w:pPr>
      <w:ins w:id="164" w:author="Author">
        <w:r w:rsidRPr="00751088">
          <w:rPr>
            <w:color w:val="FF0000"/>
          </w:rPr>
          <w:t>//</w:t>
        </w:r>
        <w:r w:rsidRPr="00DF5378">
          <w:rPr>
            <w:color w:val="000000" w:themeColor="text1"/>
            <w:rPrChange w:id="165" w:author="Author">
              <w:rPr>
                <w:color w:val="FF0000"/>
              </w:rPr>
            </w:rPrChange>
          </w:rPr>
          <w:t xml:space="preserve">    </w:t>
        </w:r>
        <w:proofErr w:type="spellStart"/>
        <w:r w:rsidRPr="00DF5378">
          <w:rPr>
            <w:color w:val="000000" w:themeColor="text1"/>
            <w:rPrChange w:id="166" w:author="Author">
              <w:rPr>
                <w:color w:val="FF0000"/>
              </w:rPr>
            </w:rPrChange>
          </w:rPr>
          <w:t>AppViewBackButtonVisibility.Collapsed</w:t>
        </w:r>
        <w:proofErr w:type="spellEnd"/>
        <w:r w:rsidRPr="00DF5378">
          <w:rPr>
            <w:color w:val="000000" w:themeColor="text1"/>
            <w:rPrChange w:id="167" w:author="Author">
              <w:rPr>
                <w:color w:val="FF0000"/>
              </w:rPr>
            </w:rPrChange>
          </w:rPr>
          <w:t>;</w:t>
        </w:r>
      </w:ins>
    </w:p>
    <w:p w14:paraId="42008B77" w14:textId="658BE113" w:rsidR="00DF5378" w:rsidRPr="00DF5378" w:rsidRDefault="00DF5378" w:rsidP="00DF5378">
      <w:pPr>
        <w:pStyle w:val="ppCode"/>
        <w:rPr>
          <w:ins w:id="168" w:author="Author"/>
          <w:color w:val="000000" w:themeColor="text1"/>
          <w:rPrChange w:id="169" w:author="Author">
            <w:rPr>
              <w:ins w:id="170" w:author="Author"/>
            </w:rPr>
          </w:rPrChange>
        </w:rPr>
      </w:pPr>
      <w:ins w:id="171" w:author="Author">
        <w:r w:rsidRPr="00751088">
          <w:rPr>
            <w:color w:val="FF0000"/>
          </w:rPr>
          <w:t>//</w:t>
        </w:r>
        <w:r w:rsidRPr="00DF5378">
          <w:rPr>
            <w:color w:val="000000" w:themeColor="text1"/>
            <w:rPrChange w:id="172" w:author="Author">
              <w:rPr>
                <w:color w:val="FF0000"/>
              </w:rPr>
            </w:rPrChange>
          </w:rPr>
          <w:t>};</w:t>
        </w:r>
      </w:ins>
    </w:p>
    <w:p w14:paraId="4DF0905B" w14:textId="77777777" w:rsidR="00DF5378" w:rsidRPr="00DF5378" w:rsidRDefault="00DF5378">
      <w:pPr>
        <w:pStyle w:val="ppCode"/>
        <w:rPr>
          <w:ins w:id="173" w:author="Author"/>
          <w:rPrChange w:id="174" w:author="Author">
            <w:rPr>
              <w:ins w:id="175" w:author="Author"/>
            </w:rPr>
          </w:rPrChange>
        </w:rPr>
        <w:pPrChange w:id="176" w:author="Author">
          <w:pPr>
            <w:pStyle w:val="ppListEnd"/>
            <w:numPr>
              <w:numId w:val="0"/>
            </w:numPr>
            <w:tabs>
              <w:tab w:val="clear" w:pos="173"/>
            </w:tabs>
            <w:ind w:left="0"/>
          </w:pPr>
        </w:pPrChange>
      </w:pPr>
    </w:p>
    <w:p w14:paraId="62007122" w14:textId="6FBF2E25" w:rsidR="008516B0" w:rsidRDefault="003163AD">
      <w:pPr>
        <w:pStyle w:val="Step"/>
        <w:numPr>
          <w:ilvl w:val="0"/>
          <w:numId w:val="50"/>
        </w:numPr>
        <w:rPr>
          <w:ins w:id="177" w:author="Author"/>
        </w:rPr>
        <w:pPrChange w:id="178" w:author="Author">
          <w:pPr>
            <w:pStyle w:val="ppListEnd"/>
            <w:numPr>
              <w:numId w:val="0"/>
            </w:numPr>
            <w:tabs>
              <w:tab w:val="clear" w:pos="173"/>
            </w:tabs>
            <w:ind w:left="0"/>
          </w:pPr>
        </w:pPrChange>
      </w:pPr>
      <w:ins w:id="179" w:author="Author">
        <w:r>
          <w:t xml:space="preserve">Add a </w:t>
        </w:r>
        <w:r w:rsidR="008516B0">
          <w:t xml:space="preserve">button to </w:t>
        </w:r>
        <w:r w:rsidR="008516B0" w:rsidRPr="005E143B">
          <w:rPr>
            <w:b/>
            <w:rPrChange w:id="180" w:author="Author">
              <w:rPr/>
            </w:rPrChange>
          </w:rPr>
          <w:t>Page2.xaml</w:t>
        </w:r>
        <w:r w:rsidR="008516B0">
          <w:t xml:space="preserve"> and assign it</w:t>
        </w:r>
        <w:r w:rsidR="003C21CC">
          <w:t xml:space="preserve">s style to the </w:t>
        </w:r>
        <w:proofErr w:type="spellStart"/>
        <w:r w:rsidR="008516B0" w:rsidRPr="005E143B">
          <w:rPr>
            <w:rPrChange w:id="181" w:author="Author">
              <w:rPr/>
            </w:rPrChange>
          </w:rPr>
          <w:t>StaticResource</w:t>
        </w:r>
        <w:proofErr w:type="spellEnd"/>
        <w:r w:rsidR="008516B0">
          <w:t xml:space="preserve"> </w:t>
        </w:r>
        <w:proofErr w:type="spellStart"/>
        <w:r w:rsidR="008516B0" w:rsidRPr="005E143B">
          <w:rPr>
            <w:b/>
            <w:rPrChange w:id="182" w:author="Author">
              <w:rPr/>
            </w:rPrChange>
          </w:rPr>
          <w:t>NavigationBackButtonNormalStyle</w:t>
        </w:r>
        <w:proofErr w:type="spellEnd"/>
        <w:r w:rsidR="008516B0">
          <w:t xml:space="preserve">. Enclose the button and the page title in a horizontal </w:t>
        </w:r>
        <w:proofErr w:type="spellStart"/>
        <w:r w:rsidR="008516B0">
          <w:t>StackPanel</w:t>
        </w:r>
        <w:proofErr w:type="spellEnd"/>
        <w:r w:rsidR="008516B0">
          <w:t xml:space="preserve"> for alignment.</w:t>
        </w:r>
        <w:r w:rsidR="0075259F">
          <w:t xml:space="preserve"> </w:t>
        </w:r>
      </w:ins>
    </w:p>
    <w:p w14:paraId="468FC295" w14:textId="78E51FC6" w:rsidR="008516B0" w:rsidRDefault="008516B0">
      <w:pPr>
        <w:pStyle w:val="ppCodeLanguage"/>
        <w:rPr>
          <w:ins w:id="183" w:author="Author"/>
        </w:rPr>
        <w:pPrChange w:id="184" w:author="Author">
          <w:pPr>
            <w:pStyle w:val="ppListEnd"/>
            <w:numPr>
              <w:numId w:val="0"/>
            </w:numPr>
            <w:tabs>
              <w:tab w:val="clear" w:pos="173"/>
            </w:tabs>
            <w:ind w:left="0"/>
          </w:pPr>
        </w:pPrChange>
      </w:pPr>
      <w:ins w:id="185" w:author="Author">
        <w:r>
          <w:t>XAML</w:t>
        </w:r>
      </w:ins>
    </w:p>
    <w:p w14:paraId="23B10A69" w14:textId="77777777" w:rsidR="008516B0" w:rsidRPr="008516B0" w:rsidRDefault="008516B0" w:rsidP="008516B0">
      <w:pPr>
        <w:pStyle w:val="ppCode"/>
        <w:rPr>
          <w:ins w:id="186" w:author="Author"/>
        </w:rPr>
      </w:pPr>
      <w:ins w:id="187" w:author="Author">
        <w:r w:rsidRPr="008516B0">
          <w:t>&lt;Grid Background="{</w:t>
        </w:r>
        <w:proofErr w:type="spellStart"/>
        <w:r w:rsidRPr="008516B0">
          <w:t>ThemeResource</w:t>
        </w:r>
        <w:proofErr w:type="spellEnd"/>
        <w:r w:rsidRPr="008516B0">
          <w:t> </w:t>
        </w:r>
        <w:proofErr w:type="spellStart"/>
        <w:r w:rsidRPr="008516B0">
          <w:t>ApplicationPageBackgroundThemeBrush</w:t>
        </w:r>
        <w:proofErr w:type="spellEnd"/>
        <w:r w:rsidRPr="008516B0">
          <w:t>}"&gt;</w:t>
        </w:r>
      </w:ins>
    </w:p>
    <w:p w14:paraId="59E9221A" w14:textId="66888167" w:rsidR="008516B0" w:rsidRPr="005E143B" w:rsidRDefault="008516B0" w:rsidP="008516B0">
      <w:pPr>
        <w:pStyle w:val="ppCode"/>
        <w:rPr>
          <w:ins w:id="188" w:author="Author"/>
          <w:color w:val="FF0000"/>
          <w:rPrChange w:id="189" w:author="Author">
            <w:rPr>
              <w:ins w:id="190" w:author="Author"/>
            </w:rPr>
          </w:rPrChange>
        </w:rPr>
      </w:pPr>
      <w:ins w:id="191" w:author="Author">
        <w:r>
          <w:t xml:space="preserve">    </w:t>
        </w:r>
        <w:r w:rsidRPr="005E143B">
          <w:rPr>
            <w:color w:val="FF0000"/>
            <w:rPrChange w:id="192" w:author="Author">
              <w:rPr/>
            </w:rPrChange>
          </w:rPr>
          <w:t>&lt;</w:t>
        </w:r>
        <w:proofErr w:type="spellStart"/>
        <w:r w:rsidRPr="005E143B">
          <w:rPr>
            <w:color w:val="FF0000"/>
            <w:rPrChange w:id="193" w:author="Author">
              <w:rPr/>
            </w:rPrChange>
          </w:rPr>
          <w:t>StackPanel</w:t>
        </w:r>
        <w:proofErr w:type="spellEnd"/>
        <w:r w:rsidRPr="005E143B">
          <w:rPr>
            <w:color w:val="FF0000"/>
            <w:rPrChange w:id="194" w:author="Author">
              <w:rPr/>
            </w:rPrChange>
          </w:rPr>
          <w:t> Orientation="Horizontal"&gt;</w:t>
        </w:r>
      </w:ins>
    </w:p>
    <w:p w14:paraId="5DCA89FB" w14:textId="5CED37FD" w:rsidR="008516B0" w:rsidRPr="005E143B" w:rsidRDefault="008516B0" w:rsidP="008516B0">
      <w:pPr>
        <w:pStyle w:val="ppCode"/>
        <w:rPr>
          <w:ins w:id="195" w:author="Author"/>
          <w:color w:val="FF0000"/>
          <w:rPrChange w:id="196" w:author="Author">
            <w:rPr>
              <w:ins w:id="197" w:author="Author"/>
            </w:rPr>
          </w:rPrChange>
        </w:rPr>
      </w:pPr>
      <w:ins w:id="198" w:author="Author">
        <w:r>
          <w:t xml:space="preserve">    </w:t>
        </w:r>
        <w:r w:rsidR="00BA4572">
          <w:t xml:space="preserve">    </w:t>
        </w:r>
        <w:r w:rsidRPr="005E143B">
          <w:rPr>
            <w:color w:val="FF0000"/>
            <w:rPrChange w:id="199" w:author="Author">
              <w:rPr/>
            </w:rPrChange>
          </w:rPr>
          <w:t>&lt;Button Style="{</w:t>
        </w:r>
        <w:proofErr w:type="spellStart"/>
        <w:r w:rsidRPr="005E143B">
          <w:rPr>
            <w:color w:val="FF0000"/>
            <w:rPrChange w:id="200" w:author="Author">
              <w:rPr/>
            </w:rPrChange>
          </w:rPr>
          <w:t>StaticResource</w:t>
        </w:r>
        <w:proofErr w:type="spellEnd"/>
        <w:r w:rsidRPr="005E143B">
          <w:rPr>
            <w:color w:val="FF0000"/>
            <w:rPrChange w:id="201" w:author="Author">
              <w:rPr/>
            </w:rPrChange>
          </w:rPr>
          <w:t> </w:t>
        </w:r>
        <w:proofErr w:type="spellStart"/>
        <w:r w:rsidRPr="005E143B">
          <w:rPr>
            <w:color w:val="FF0000"/>
            <w:rPrChange w:id="202" w:author="Author">
              <w:rPr/>
            </w:rPrChange>
          </w:rPr>
          <w:t>NavigationBackButtonNormalStyle</w:t>
        </w:r>
        <w:proofErr w:type="spellEnd"/>
        <w:r w:rsidRPr="005E143B">
          <w:rPr>
            <w:color w:val="FF0000"/>
            <w:rPrChange w:id="203" w:author="Author">
              <w:rPr/>
            </w:rPrChange>
          </w:rPr>
          <w:t>}" </w:t>
        </w:r>
      </w:ins>
    </w:p>
    <w:p w14:paraId="5FCE35FB" w14:textId="0ADB6EC3" w:rsidR="008516B0" w:rsidRPr="008516B0" w:rsidRDefault="005E143B" w:rsidP="008516B0">
      <w:pPr>
        <w:pStyle w:val="ppCode"/>
        <w:rPr>
          <w:ins w:id="204" w:author="Author"/>
        </w:rPr>
      </w:pPr>
      <w:ins w:id="205" w:author="Author">
        <w:r>
          <w:rPr>
            <w:color w:val="FF0000"/>
          </w:rPr>
          <w:t xml:space="preserve">         </w:t>
        </w:r>
        <w:proofErr w:type="spellStart"/>
        <w:r w:rsidR="008516B0" w:rsidRPr="005E143B">
          <w:rPr>
            <w:color w:val="FF0000"/>
            <w:rPrChange w:id="206" w:author="Author">
              <w:rPr/>
            </w:rPrChange>
          </w:rPr>
          <w:t>VerticalAlignment</w:t>
        </w:r>
        <w:proofErr w:type="spellEnd"/>
        <w:r w:rsidR="008516B0" w:rsidRPr="005E143B">
          <w:rPr>
            <w:color w:val="FF0000"/>
            <w:rPrChange w:id="207" w:author="Author">
              <w:rPr/>
            </w:rPrChange>
          </w:rPr>
          <w:t>="Top" /&gt;</w:t>
        </w:r>
      </w:ins>
    </w:p>
    <w:p w14:paraId="04F9C5AA" w14:textId="040749FB" w:rsidR="008516B0" w:rsidRPr="008516B0" w:rsidRDefault="008516B0" w:rsidP="008516B0">
      <w:pPr>
        <w:pStyle w:val="ppCode"/>
        <w:rPr>
          <w:ins w:id="208" w:author="Author"/>
        </w:rPr>
      </w:pPr>
      <w:ins w:id="209" w:author="Author">
        <w:r>
          <w:t xml:space="preserve">        </w:t>
        </w:r>
        <w:r w:rsidRPr="008516B0">
          <w:t>&lt;</w:t>
        </w:r>
        <w:proofErr w:type="spellStart"/>
        <w:r w:rsidRPr="008516B0">
          <w:t>TextBlock</w:t>
        </w:r>
        <w:proofErr w:type="spellEnd"/>
        <w:r w:rsidRPr="008516B0">
          <w:t> Text</w:t>
        </w:r>
        <w:r>
          <w:t xml:space="preserve">="Page </w:t>
        </w:r>
        <w:r w:rsidRPr="008516B0">
          <w:t>2" </w:t>
        </w:r>
        <w:proofErr w:type="spellStart"/>
        <w:r w:rsidRPr="008516B0">
          <w:t>FontWeight</w:t>
        </w:r>
        <w:proofErr w:type="spellEnd"/>
        <w:r w:rsidRPr="008516B0">
          <w:t>="Light" </w:t>
        </w:r>
        <w:proofErr w:type="spellStart"/>
        <w:r w:rsidRPr="008516B0">
          <w:t>FontSize</w:t>
        </w:r>
        <w:proofErr w:type="spellEnd"/>
        <w:r w:rsidRPr="008516B0">
          <w:t>="24" </w:t>
        </w:r>
        <w:proofErr w:type="spellStart"/>
        <w:r w:rsidRPr="008516B0">
          <w:t>VerticalAlignment</w:t>
        </w:r>
        <w:proofErr w:type="spellEnd"/>
        <w:r w:rsidRPr="008516B0">
          <w:t>="Top" /&gt;</w:t>
        </w:r>
      </w:ins>
    </w:p>
    <w:p w14:paraId="7D20B850" w14:textId="52A16F76" w:rsidR="008516B0" w:rsidRPr="008516B0" w:rsidRDefault="008516B0" w:rsidP="008516B0">
      <w:pPr>
        <w:pStyle w:val="ppCode"/>
        <w:rPr>
          <w:ins w:id="210" w:author="Author"/>
        </w:rPr>
      </w:pPr>
      <w:ins w:id="211" w:author="Author">
        <w:r>
          <w:t xml:space="preserve">    </w:t>
        </w:r>
        <w:r w:rsidRPr="005E143B">
          <w:rPr>
            <w:color w:val="FF0000"/>
            <w:rPrChange w:id="212" w:author="Author">
              <w:rPr/>
            </w:rPrChange>
          </w:rPr>
          <w:t>&lt;/</w:t>
        </w:r>
        <w:proofErr w:type="spellStart"/>
        <w:r w:rsidRPr="005E143B">
          <w:rPr>
            <w:color w:val="FF0000"/>
            <w:rPrChange w:id="213" w:author="Author">
              <w:rPr/>
            </w:rPrChange>
          </w:rPr>
          <w:t>StackPanel</w:t>
        </w:r>
        <w:proofErr w:type="spellEnd"/>
        <w:r w:rsidRPr="005E143B">
          <w:rPr>
            <w:color w:val="FF0000"/>
            <w:rPrChange w:id="214" w:author="Author">
              <w:rPr/>
            </w:rPrChange>
          </w:rPr>
          <w:t>&gt;</w:t>
        </w:r>
      </w:ins>
    </w:p>
    <w:p w14:paraId="62AFB966" w14:textId="6C0E2923" w:rsidR="008516B0" w:rsidRPr="005E143B" w:rsidRDefault="008516B0">
      <w:pPr>
        <w:pStyle w:val="ppCode"/>
        <w:numPr>
          <w:ilvl w:val="0"/>
          <w:numId w:val="0"/>
        </w:numPr>
        <w:ind w:left="720"/>
        <w:rPr>
          <w:ins w:id="215" w:author="Author"/>
          <w:rPrChange w:id="216" w:author="Author">
            <w:rPr>
              <w:ins w:id="217" w:author="Author"/>
            </w:rPr>
          </w:rPrChange>
        </w:rPr>
        <w:pPrChange w:id="218" w:author="Author">
          <w:pPr>
            <w:pStyle w:val="ppListEnd"/>
            <w:numPr>
              <w:numId w:val="0"/>
            </w:numPr>
            <w:tabs>
              <w:tab w:val="clear" w:pos="173"/>
            </w:tabs>
            <w:ind w:left="0"/>
          </w:pPr>
        </w:pPrChange>
      </w:pPr>
      <w:ins w:id="219" w:author="Author">
        <w:r w:rsidRPr="008516B0">
          <w:t>&lt;/Grid&gt;</w:t>
        </w:r>
      </w:ins>
    </w:p>
    <w:p w14:paraId="7656AE9E" w14:textId="0D219A87" w:rsidR="008516B0" w:rsidRDefault="0075259F">
      <w:pPr>
        <w:pStyle w:val="Step"/>
        <w:numPr>
          <w:ilvl w:val="0"/>
          <w:numId w:val="50"/>
        </w:numPr>
        <w:rPr>
          <w:ins w:id="220" w:author="Author"/>
        </w:rPr>
        <w:pPrChange w:id="221" w:author="Author">
          <w:pPr>
            <w:pStyle w:val="ppListEnd"/>
            <w:numPr>
              <w:numId w:val="0"/>
            </w:numPr>
            <w:tabs>
              <w:tab w:val="clear" w:pos="173"/>
            </w:tabs>
            <w:ind w:left="0"/>
          </w:pPr>
        </w:pPrChange>
      </w:pPr>
      <w:ins w:id="222" w:author="Author">
        <w:r>
          <w:t xml:space="preserve">Add a click event to the button and bind it to a handler called </w:t>
        </w:r>
        <w:proofErr w:type="spellStart"/>
        <w:proofErr w:type="gramStart"/>
        <w:r>
          <w:t>GoBack</w:t>
        </w:r>
        <w:proofErr w:type="spellEnd"/>
        <w:r>
          <w:t>(</w:t>
        </w:r>
        <w:proofErr w:type="gramEnd"/>
        <w:r>
          <w:t xml:space="preserve">). You will create the </w:t>
        </w:r>
        <w:proofErr w:type="spellStart"/>
        <w:proofErr w:type="gramStart"/>
        <w:r>
          <w:t>GoBack</w:t>
        </w:r>
        <w:proofErr w:type="spellEnd"/>
        <w:r>
          <w:t>(</w:t>
        </w:r>
        <w:proofErr w:type="gramEnd"/>
        <w:r>
          <w:t>) handler in the next step.</w:t>
        </w:r>
      </w:ins>
    </w:p>
    <w:p w14:paraId="3EF5A2D3" w14:textId="350207E5" w:rsidR="007414AA" w:rsidRDefault="007414AA">
      <w:pPr>
        <w:pStyle w:val="ppCodeLanguage"/>
        <w:rPr>
          <w:ins w:id="223" w:author="Author"/>
        </w:rPr>
        <w:pPrChange w:id="224" w:author="Author">
          <w:pPr>
            <w:pStyle w:val="ppListEnd"/>
            <w:numPr>
              <w:numId w:val="0"/>
            </w:numPr>
            <w:tabs>
              <w:tab w:val="clear" w:pos="173"/>
            </w:tabs>
            <w:ind w:left="0"/>
          </w:pPr>
        </w:pPrChange>
      </w:pPr>
      <w:ins w:id="225" w:author="Author">
        <w:r>
          <w:t>XAML</w:t>
        </w:r>
      </w:ins>
    </w:p>
    <w:p w14:paraId="6C971DEE" w14:textId="77777777" w:rsidR="007414AA" w:rsidRPr="007E33C4" w:rsidRDefault="007414AA" w:rsidP="007414AA">
      <w:pPr>
        <w:pStyle w:val="ppCode"/>
        <w:numPr>
          <w:ilvl w:val="1"/>
          <w:numId w:val="4"/>
        </w:numPr>
        <w:rPr>
          <w:ins w:id="226" w:author="Author"/>
          <w:color w:val="000000" w:themeColor="text1"/>
          <w:rPrChange w:id="227" w:author="Author">
            <w:rPr>
              <w:ins w:id="228" w:author="Author"/>
              <w:color w:val="FF0000"/>
            </w:rPr>
          </w:rPrChange>
        </w:rPr>
      </w:pPr>
      <w:ins w:id="229" w:author="Author">
        <w:r w:rsidRPr="007E33C4">
          <w:rPr>
            <w:color w:val="000000" w:themeColor="text1"/>
            <w:rPrChange w:id="230" w:author="Author">
              <w:rPr>
                <w:color w:val="FF0000"/>
              </w:rPr>
            </w:rPrChange>
          </w:rPr>
          <w:t>&lt;Button Style="{</w:t>
        </w:r>
        <w:proofErr w:type="spellStart"/>
        <w:r w:rsidRPr="007E33C4">
          <w:rPr>
            <w:color w:val="000000" w:themeColor="text1"/>
            <w:rPrChange w:id="231" w:author="Author">
              <w:rPr>
                <w:color w:val="FF0000"/>
              </w:rPr>
            </w:rPrChange>
          </w:rPr>
          <w:t>StaticResource</w:t>
        </w:r>
        <w:proofErr w:type="spellEnd"/>
        <w:r w:rsidRPr="007E33C4">
          <w:rPr>
            <w:color w:val="000000" w:themeColor="text1"/>
            <w:rPrChange w:id="232" w:author="Author">
              <w:rPr>
                <w:color w:val="FF0000"/>
              </w:rPr>
            </w:rPrChange>
          </w:rPr>
          <w:t> </w:t>
        </w:r>
        <w:proofErr w:type="spellStart"/>
        <w:r w:rsidRPr="007E33C4">
          <w:rPr>
            <w:color w:val="000000" w:themeColor="text1"/>
            <w:rPrChange w:id="233" w:author="Author">
              <w:rPr>
                <w:color w:val="FF0000"/>
              </w:rPr>
            </w:rPrChange>
          </w:rPr>
          <w:t>NavigationBackButtonNormalStyle</w:t>
        </w:r>
        <w:proofErr w:type="spellEnd"/>
        <w:r w:rsidRPr="007E33C4">
          <w:rPr>
            <w:color w:val="000000" w:themeColor="text1"/>
            <w:rPrChange w:id="234" w:author="Author">
              <w:rPr>
                <w:color w:val="FF0000"/>
              </w:rPr>
            </w:rPrChange>
          </w:rPr>
          <w:t>}" </w:t>
        </w:r>
      </w:ins>
    </w:p>
    <w:p w14:paraId="27789C9D" w14:textId="54CDC2CC" w:rsidR="007414AA" w:rsidRPr="007E33C4" w:rsidRDefault="007414AA">
      <w:pPr>
        <w:pStyle w:val="ppCode"/>
        <w:numPr>
          <w:ilvl w:val="1"/>
          <w:numId w:val="4"/>
        </w:numPr>
        <w:rPr>
          <w:ins w:id="235" w:author="Author"/>
          <w:color w:val="000000" w:themeColor="text1"/>
          <w:rPrChange w:id="236" w:author="Author">
            <w:rPr>
              <w:ins w:id="237" w:author="Author"/>
            </w:rPr>
          </w:rPrChange>
        </w:rPr>
      </w:pPr>
      <w:ins w:id="238" w:author="Author">
        <w:r w:rsidRPr="007E33C4">
          <w:rPr>
            <w:color w:val="000000" w:themeColor="text1"/>
            <w:rPrChange w:id="239" w:author="Author">
              <w:rPr>
                <w:color w:val="FF0000"/>
              </w:rPr>
            </w:rPrChange>
          </w:rPr>
          <w:t xml:space="preserve">        </w:t>
        </w:r>
        <w:r w:rsidRPr="007E33C4">
          <w:rPr>
            <w:color w:val="FF0000"/>
          </w:rPr>
          <w:t>Click="{</w:t>
        </w:r>
        <w:proofErr w:type="spellStart"/>
        <w:proofErr w:type="gramStart"/>
        <w:r w:rsidRPr="007E33C4">
          <w:rPr>
            <w:color w:val="FF0000"/>
          </w:rPr>
          <w:t>x:Bind</w:t>
        </w:r>
        <w:proofErr w:type="spellEnd"/>
        <w:proofErr w:type="gramEnd"/>
        <w:r w:rsidRPr="007E33C4">
          <w:rPr>
            <w:color w:val="FF0000"/>
          </w:rPr>
          <w:t> </w:t>
        </w:r>
        <w:proofErr w:type="spellStart"/>
        <w:r w:rsidRPr="007E33C4">
          <w:rPr>
            <w:color w:val="FF0000"/>
          </w:rPr>
          <w:t>GoBack</w:t>
        </w:r>
        <w:proofErr w:type="spellEnd"/>
        <w:r w:rsidRPr="007E33C4">
          <w:rPr>
            <w:color w:val="FF0000"/>
          </w:rPr>
          <w:t>}"</w:t>
        </w:r>
        <w:r w:rsidR="007E33C4">
          <w:rPr>
            <w:color w:val="000000" w:themeColor="text1"/>
          </w:rPr>
          <w:t xml:space="preserve"> </w:t>
        </w:r>
        <w:proofErr w:type="spellStart"/>
        <w:r w:rsidRPr="007E33C4">
          <w:rPr>
            <w:color w:val="000000" w:themeColor="text1"/>
            <w:rPrChange w:id="240" w:author="Author">
              <w:rPr>
                <w:color w:val="FF0000"/>
              </w:rPr>
            </w:rPrChange>
          </w:rPr>
          <w:t>VerticalAlignment</w:t>
        </w:r>
        <w:proofErr w:type="spellEnd"/>
        <w:r w:rsidRPr="007E33C4">
          <w:rPr>
            <w:color w:val="000000" w:themeColor="text1"/>
            <w:rPrChange w:id="241" w:author="Author">
              <w:rPr>
                <w:color w:val="FF0000"/>
              </w:rPr>
            </w:rPrChange>
          </w:rPr>
          <w:t>="Top" /&gt;</w:t>
        </w:r>
      </w:ins>
    </w:p>
    <w:p w14:paraId="0E6AF9C3" w14:textId="55BEE728" w:rsidR="007414AA" w:rsidRDefault="0075259F">
      <w:pPr>
        <w:pStyle w:val="Step"/>
        <w:numPr>
          <w:ilvl w:val="0"/>
          <w:numId w:val="50"/>
        </w:numPr>
        <w:rPr>
          <w:ins w:id="242" w:author="Author"/>
        </w:rPr>
        <w:pPrChange w:id="243" w:author="Author">
          <w:pPr>
            <w:pStyle w:val="ppListEnd"/>
            <w:numPr>
              <w:numId w:val="0"/>
            </w:numPr>
            <w:tabs>
              <w:tab w:val="clear" w:pos="173"/>
            </w:tabs>
            <w:ind w:left="0"/>
          </w:pPr>
        </w:pPrChange>
      </w:pPr>
      <w:ins w:id="244" w:author="Author">
        <w:r>
          <w:t xml:space="preserve">In the Page2 code behind, add the </w:t>
        </w:r>
        <w:proofErr w:type="spellStart"/>
        <w:proofErr w:type="gramStart"/>
        <w:r>
          <w:t>GoBack</w:t>
        </w:r>
        <w:proofErr w:type="spellEnd"/>
        <w:r>
          <w:t>(</w:t>
        </w:r>
        <w:proofErr w:type="gramEnd"/>
        <w:r>
          <w:t>) function</w:t>
        </w:r>
        <w:r w:rsidR="007414AA">
          <w:t xml:space="preserve"> to handle the back event.</w:t>
        </w:r>
      </w:ins>
    </w:p>
    <w:p w14:paraId="1B079666" w14:textId="27F85769" w:rsidR="0075259F" w:rsidRDefault="007414AA">
      <w:pPr>
        <w:pStyle w:val="ppCodeLanguage"/>
        <w:rPr>
          <w:ins w:id="245" w:author="Author"/>
        </w:rPr>
        <w:pPrChange w:id="246" w:author="Author">
          <w:pPr>
            <w:pStyle w:val="ppListEnd"/>
            <w:numPr>
              <w:numId w:val="0"/>
            </w:numPr>
            <w:tabs>
              <w:tab w:val="clear" w:pos="173"/>
            </w:tabs>
            <w:ind w:left="0"/>
          </w:pPr>
        </w:pPrChange>
      </w:pPr>
      <w:ins w:id="247" w:author="Author">
        <w:r>
          <w:t>C#</w:t>
        </w:r>
      </w:ins>
    </w:p>
    <w:p w14:paraId="7D3E2FDB" w14:textId="1A046B6F" w:rsidR="007414AA" w:rsidRDefault="007414AA">
      <w:pPr>
        <w:pStyle w:val="ppCode"/>
        <w:rPr>
          <w:ins w:id="248" w:author="Author"/>
        </w:rPr>
        <w:pPrChange w:id="249" w:author="Author">
          <w:pPr>
            <w:pStyle w:val="ppListEnd"/>
            <w:numPr>
              <w:numId w:val="0"/>
            </w:numPr>
            <w:tabs>
              <w:tab w:val="clear" w:pos="173"/>
            </w:tabs>
            <w:ind w:left="0"/>
          </w:pPr>
        </w:pPrChange>
      </w:pPr>
      <w:ins w:id="250" w:author="Author">
        <w:r>
          <w:t xml:space="preserve">private void </w:t>
        </w:r>
        <w:proofErr w:type="spellStart"/>
        <w:proofErr w:type="gramStart"/>
        <w:r>
          <w:t>GoBack</w:t>
        </w:r>
        <w:proofErr w:type="spellEnd"/>
        <w:r>
          <w:t>(</w:t>
        </w:r>
        <w:proofErr w:type="gramEnd"/>
        <w:r>
          <w:t>)</w:t>
        </w:r>
      </w:ins>
    </w:p>
    <w:p w14:paraId="55B19DED" w14:textId="58D960C0" w:rsidR="007414AA" w:rsidRDefault="007414AA">
      <w:pPr>
        <w:pStyle w:val="ppCode"/>
        <w:rPr>
          <w:ins w:id="251" w:author="Author"/>
        </w:rPr>
        <w:pPrChange w:id="252" w:author="Author">
          <w:pPr>
            <w:pStyle w:val="ppListEnd"/>
            <w:numPr>
              <w:numId w:val="0"/>
            </w:numPr>
            <w:tabs>
              <w:tab w:val="clear" w:pos="173"/>
            </w:tabs>
            <w:ind w:left="0"/>
          </w:pPr>
        </w:pPrChange>
      </w:pPr>
      <w:ins w:id="253" w:author="Author">
        <w:r>
          <w:t>{</w:t>
        </w:r>
      </w:ins>
    </w:p>
    <w:p w14:paraId="070962C7" w14:textId="5D711EF3" w:rsidR="007414AA" w:rsidRDefault="007414AA">
      <w:pPr>
        <w:pStyle w:val="ppCode"/>
        <w:rPr>
          <w:ins w:id="254" w:author="Author"/>
        </w:rPr>
        <w:pPrChange w:id="255" w:author="Author">
          <w:pPr>
            <w:pStyle w:val="ppListEnd"/>
            <w:numPr>
              <w:numId w:val="0"/>
            </w:numPr>
            <w:tabs>
              <w:tab w:val="clear" w:pos="173"/>
            </w:tabs>
            <w:ind w:left="0"/>
          </w:pPr>
        </w:pPrChange>
      </w:pPr>
      <w:ins w:id="256" w:author="Author">
        <w:r>
          <w:t xml:space="preserve">     if (</w:t>
        </w:r>
        <w:proofErr w:type="spellStart"/>
        <w:r>
          <w:t>Frame.CanGoBack</w:t>
        </w:r>
        <w:proofErr w:type="spellEnd"/>
        <w:r>
          <w:t>)</w:t>
        </w:r>
      </w:ins>
    </w:p>
    <w:p w14:paraId="0E1F2F95" w14:textId="57BD367A" w:rsidR="007414AA" w:rsidRDefault="007414AA">
      <w:pPr>
        <w:pStyle w:val="ppCode"/>
        <w:rPr>
          <w:ins w:id="257" w:author="Author"/>
        </w:rPr>
        <w:pPrChange w:id="258" w:author="Author">
          <w:pPr>
            <w:pStyle w:val="ppListEnd"/>
            <w:numPr>
              <w:numId w:val="0"/>
            </w:numPr>
            <w:tabs>
              <w:tab w:val="clear" w:pos="173"/>
            </w:tabs>
            <w:ind w:left="0"/>
          </w:pPr>
        </w:pPrChange>
      </w:pPr>
      <w:ins w:id="259" w:author="Author">
        <w:r>
          <w:t xml:space="preserve">        </w:t>
        </w:r>
        <w:proofErr w:type="spellStart"/>
        <w:r>
          <w:t>Frame.GoBack</w:t>
        </w:r>
        <w:proofErr w:type="spellEnd"/>
        <w:r>
          <w:t>();</w:t>
        </w:r>
      </w:ins>
    </w:p>
    <w:p w14:paraId="369A4F1A" w14:textId="26618A75" w:rsidR="007414AA" w:rsidRPr="007E33C4" w:rsidRDefault="007414AA">
      <w:pPr>
        <w:pStyle w:val="ppCode"/>
        <w:rPr>
          <w:ins w:id="260" w:author="Author"/>
          <w:rPrChange w:id="261" w:author="Author">
            <w:rPr>
              <w:ins w:id="262" w:author="Author"/>
            </w:rPr>
          </w:rPrChange>
        </w:rPr>
        <w:pPrChange w:id="263" w:author="Author">
          <w:pPr>
            <w:pStyle w:val="ppListEnd"/>
            <w:numPr>
              <w:numId w:val="0"/>
            </w:numPr>
            <w:tabs>
              <w:tab w:val="clear" w:pos="173"/>
            </w:tabs>
            <w:ind w:left="0"/>
          </w:pPr>
        </w:pPrChange>
      </w:pPr>
      <w:ins w:id="264" w:author="Author">
        <w:r>
          <w:t>}</w:t>
        </w:r>
      </w:ins>
    </w:p>
    <w:p w14:paraId="1DF0A6D7" w14:textId="1DB20E17" w:rsidR="0075259F" w:rsidRDefault="0075259F">
      <w:pPr>
        <w:pStyle w:val="Step"/>
        <w:numPr>
          <w:ilvl w:val="0"/>
          <w:numId w:val="50"/>
        </w:numPr>
        <w:rPr>
          <w:ins w:id="265" w:author="Author"/>
        </w:rPr>
        <w:pPrChange w:id="266" w:author="Author">
          <w:pPr>
            <w:pStyle w:val="ppListEnd"/>
            <w:numPr>
              <w:numId w:val="0"/>
            </w:numPr>
            <w:tabs>
              <w:tab w:val="clear" w:pos="173"/>
            </w:tabs>
            <w:ind w:left="0"/>
          </w:pPr>
        </w:pPrChange>
      </w:pPr>
      <w:ins w:id="267" w:author="Author">
        <w:r>
          <w:t xml:space="preserve">Build and run your app. When you navigate to Page2, you will see your custom back </w:t>
        </w:r>
        <w:del w:id="268" w:author="Author">
          <w:r w:rsidDel="002509E7">
            <w:delText>button in addition to the shell back button</w:delText>
          </w:r>
        </w:del>
        <w:r w:rsidR="002509E7">
          <w:t>button instead of the shell back button</w:t>
        </w:r>
        <w:r>
          <w:t>.</w:t>
        </w:r>
        <w:r w:rsidR="007414AA">
          <w:t xml:space="preserve"> The custom button </w:t>
        </w:r>
        <w:r w:rsidR="007E33C4">
          <w:t>will</w:t>
        </w:r>
        <w:r w:rsidR="007414AA">
          <w:t xml:space="preserve"> return you to the main page.</w:t>
        </w:r>
      </w:ins>
    </w:p>
    <w:p w14:paraId="549828F9" w14:textId="77777777" w:rsidR="00DF5378" w:rsidRDefault="00DF5378">
      <w:pPr>
        <w:pStyle w:val="ppFigureIndent"/>
        <w:rPr>
          <w:ins w:id="269" w:author="Author"/>
        </w:rPr>
        <w:pPrChange w:id="270" w:author="Author">
          <w:pPr>
            <w:pStyle w:val="Step"/>
            <w:keepNext/>
            <w:numPr>
              <w:numId w:val="50"/>
            </w:numPr>
          </w:pPr>
        </w:pPrChange>
      </w:pPr>
      <w:ins w:id="271" w:author="Author">
        <w:r>
          <w:rPr>
            <w:noProof/>
            <w:lang w:bidi="ar-SA"/>
            <w:rPrChange w:id="272" w:author="Unknown">
              <w:rPr>
                <w:noProof/>
              </w:rPr>
            </w:rPrChange>
          </w:rPr>
          <w:lastRenderedPageBreak/>
          <w:drawing>
            <wp:inline distT="0" distB="0" distL="0" distR="0" wp14:anchorId="6B4844E4" wp14:editId="5C17A289">
              <wp:extent cx="5126355" cy="255690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7">
                        <a:extLst>
                          <a:ext uri="{28A0092B-C50C-407E-A947-70E740481C1C}">
                            <a14:useLocalDpi xmlns:a14="http://schemas.microsoft.com/office/drawing/2010/main" val="0"/>
                          </a:ext>
                        </a:extLst>
                      </a:blip>
                      <a:stretch>
                        <a:fillRect/>
                      </a:stretch>
                    </pic:blipFill>
                    <pic:spPr>
                      <a:xfrm>
                        <a:off x="0" y="0"/>
                        <a:ext cx="5136642" cy="2562031"/>
                      </a:xfrm>
                      <a:prstGeom prst="rect">
                        <a:avLst/>
                      </a:prstGeom>
                    </pic:spPr>
                  </pic:pic>
                </a:graphicData>
              </a:graphic>
            </wp:inline>
          </w:drawing>
        </w:r>
      </w:ins>
    </w:p>
    <w:p w14:paraId="6C68C3FA" w14:textId="77777777" w:rsidR="00DF5378" w:rsidRDefault="00DF5378" w:rsidP="002D099F">
      <w:pPr>
        <w:pStyle w:val="ppFigureNumberIndent3"/>
        <w:rPr>
          <w:ins w:id="273" w:author="Author"/>
        </w:rPr>
      </w:pPr>
      <w:ins w:id="274" w:author="Author">
        <w:r>
          <w:t xml:space="preserve">Figure </w:t>
        </w:r>
        <w:r>
          <w:fldChar w:fldCharType="begin"/>
        </w:r>
        <w:r>
          <w:instrText xml:space="preserve"> SEQ Figure \* ARABIC </w:instrText>
        </w:r>
        <w:r>
          <w:fldChar w:fldCharType="separate"/>
        </w:r>
      </w:ins>
      <w:r w:rsidR="002D099F">
        <w:rPr>
          <w:noProof/>
        </w:rPr>
        <w:t>13</w:t>
      </w:r>
      <w:ins w:id="275" w:author="Author">
        <w:r>
          <w:rPr>
            <w:noProof/>
          </w:rPr>
          <w:fldChar w:fldCharType="end"/>
        </w:r>
      </w:ins>
    </w:p>
    <w:p w14:paraId="0A3340C4" w14:textId="3F37BEA0" w:rsidR="00DF5378" w:rsidDel="002509E7" w:rsidRDefault="00DF5378">
      <w:pPr>
        <w:pStyle w:val="ppFigureCaptionIndent3"/>
        <w:rPr>
          <w:ins w:id="276" w:author="Author"/>
          <w:del w:id="277" w:author="Author"/>
        </w:rPr>
        <w:pPrChange w:id="278" w:author="Author">
          <w:pPr>
            <w:pStyle w:val="Step"/>
            <w:numPr>
              <w:numId w:val="50"/>
            </w:numPr>
          </w:pPr>
        </w:pPrChange>
      </w:pPr>
      <w:ins w:id="279" w:author="Author">
        <w:del w:id="280" w:author="Author">
          <w:r w:rsidDel="002509E7">
            <w:delText>The AppViewBackButton is hidden on Mobile.</w:delText>
          </w:r>
        </w:del>
        <w:r w:rsidR="002509E7">
          <w:t>The custom back button on Page2.</w:t>
        </w:r>
      </w:ins>
    </w:p>
    <w:p w14:paraId="619B791D" w14:textId="77777777" w:rsidR="00DF5378" w:rsidRDefault="00DF5378">
      <w:pPr>
        <w:pStyle w:val="ppFigureCaptionIndent3"/>
        <w:rPr>
          <w:ins w:id="281" w:author="Author"/>
        </w:rPr>
        <w:pPrChange w:id="282" w:author="Author">
          <w:pPr>
            <w:pStyle w:val="ppListEnd"/>
            <w:numPr>
              <w:numId w:val="0"/>
            </w:numPr>
            <w:tabs>
              <w:tab w:val="clear" w:pos="173"/>
            </w:tabs>
            <w:ind w:left="0"/>
          </w:pPr>
        </w:pPrChange>
      </w:pPr>
    </w:p>
    <w:p w14:paraId="2E57DDF6" w14:textId="01A4A0BB" w:rsidR="0075259F" w:rsidRDefault="0075259F">
      <w:pPr>
        <w:pStyle w:val="Step"/>
        <w:numPr>
          <w:ilvl w:val="0"/>
          <w:numId w:val="50"/>
        </w:numPr>
        <w:rPr>
          <w:ins w:id="283" w:author="Author"/>
        </w:rPr>
        <w:pPrChange w:id="284" w:author="Author">
          <w:pPr>
            <w:pStyle w:val="ppListEnd"/>
            <w:numPr>
              <w:numId w:val="0"/>
            </w:numPr>
            <w:tabs>
              <w:tab w:val="clear" w:pos="173"/>
            </w:tabs>
            <w:ind w:left="0"/>
          </w:pPr>
        </w:pPrChange>
      </w:pPr>
      <w:ins w:id="285" w:author="Author">
        <w:r>
          <w:t xml:space="preserve">Stop debugging and return to Visual Studio. </w:t>
        </w:r>
      </w:ins>
    </w:p>
    <w:p w14:paraId="05496306" w14:textId="5B58CD76" w:rsidR="007414AA" w:rsidRDefault="007414AA">
      <w:pPr>
        <w:pStyle w:val="Step"/>
        <w:numPr>
          <w:ilvl w:val="0"/>
          <w:numId w:val="50"/>
        </w:numPr>
        <w:rPr>
          <w:ins w:id="286" w:author="Author"/>
        </w:rPr>
        <w:pPrChange w:id="287" w:author="Author">
          <w:pPr>
            <w:pStyle w:val="ppListEnd"/>
            <w:numPr>
              <w:numId w:val="0"/>
            </w:numPr>
            <w:tabs>
              <w:tab w:val="clear" w:pos="173"/>
            </w:tabs>
            <w:ind w:left="0"/>
          </w:pPr>
        </w:pPrChange>
      </w:pPr>
      <w:ins w:id="288" w:author="Author">
        <w:r>
          <w:t xml:space="preserve">Let’s make the custom back button visible only when </w:t>
        </w:r>
        <w:r w:rsidR="007E33C4">
          <w:t>there is something in the back stack</w:t>
        </w:r>
        <w:r>
          <w:t xml:space="preserve">. Add a private </w:t>
        </w:r>
        <w:r w:rsidRPr="007E33C4">
          <w:rPr>
            <w:b/>
            <w:rPrChange w:id="289" w:author="Author">
              <w:rPr/>
            </w:rPrChange>
          </w:rPr>
          <w:t>Visibility</w:t>
        </w:r>
        <w:r>
          <w:t xml:space="preserve"> field to the Page2 code behind. </w:t>
        </w:r>
      </w:ins>
    </w:p>
    <w:p w14:paraId="44CA39A3" w14:textId="14B02FA5" w:rsidR="007414AA" w:rsidRDefault="007414AA">
      <w:pPr>
        <w:pStyle w:val="ppCodeLanguage"/>
        <w:rPr>
          <w:ins w:id="290" w:author="Author"/>
        </w:rPr>
        <w:pPrChange w:id="291" w:author="Author">
          <w:pPr>
            <w:pStyle w:val="ppListEnd"/>
            <w:numPr>
              <w:numId w:val="0"/>
            </w:numPr>
            <w:tabs>
              <w:tab w:val="clear" w:pos="173"/>
            </w:tabs>
            <w:ind w:left="0"/>
          </w:pPr>
        </w:pPrChange>
      </w:pPr>
      <w:ins w:id="292" w:author="Author">
        <w:r>
          <w:t>C#</w:t>
        </w:r>
      </w:ins>
    </w:p>
    <w:p w14:paraId="77370463" w14:textId="3EEA807E" w:rsidR="007414AA" w:rsidRDefault="007414AA">
      <w:pPr>
        <w:pStyle w:val="ppCode"/>
        <w:rPr>
          <w:ins w:id="293" w:author="Author"/>
        </w:rPr>
        <w:pPrChange w:id="294" w:author="Author">
          <w:pPr>
            <w:pStyle w:val="ppListEnd"/>
            <w:numPr>
              <w:numId w:val="0"/>
            </w:numPr>
            <w:tabs>
              <w:tab w:val="clear" w:pos="173"/>
            </w:tabs>
            <w:ind w:left="0"/>
          </w:pPr>
        </w:pPrChange>
      </w:pPr>
      <w:ins w:id="295" w:author="Author">
        <w:r>
          <w:t>public sealed partial class Page2: Page</w:t>
        </w:r>
      </w:ins>
    </w:p>
    <w:p w14:paraId="728A4E4B" w14:textId="311A5292" w:rsidR="007414AA" w:rsidRDefault="007414AA">
      <w:pPr>
        <w:pStyle w:val="ppCode"/>
        <w:rPr>
          <w:ins w:id="296" w:author="Author"/>
        </w:rPr>
        <w:pPrChange w:id="297" w:author="Author">
          <w:pPr>
            <w:pStyle w:val="ppListEnd"/>
            <w:numPr>
              <w:numId w:val="0"/>
            </w:numPr>
            <w:tabs>
              <w:tab w:val="clear" w:pos="173"/>
            </w:tabs>
            <w:ind w:left="0"/>
          </w:pPr>
        </w:pPrChange>
      </w:pPr>
      <w:ins w:id="298" w:author="Author">
        <w:r>
          <w:t>{</w:t>
        </w:r>
      </w:ins>
    </w:p>
    <w:p w14:paraId="45503552" w14:textId="59DE8554" w:rsidR="007414AA" w:rsidRPr="007E33C4" w:rsidRDefault="007414AA">
      <w:pPr>
        <w:pStyle w:val="ppCode"/>
        <w:rPr>
          <w:ins w:id="299" w:author="Author"/>
          <w:color w:val="FF0000"/>
          <w:rPrChange w:id="300" w:author="Author">
            <w:rPr>
              <w:ins w:id="301" w:author="Author"/>
            </w:rPr>
          </w:rPrChange>
        </w:rPr>
        <w:pPrChange w:id="302" w:author="Author">
          <w:pPr>
            <w:pStyle w:val="ppListEnd"/>
            <w:numPr>
              <w:numId w:val="0"/>
            </w:numPr>
            <w:tabs>
              <w:tab w:val="clear" w:pos="173"/>
            </w:tabs>
            <w:ind w:left="0"/>
          </w:pPr>
        </w:pPrChange>
      </w:pPr>
      <w:ins w:id="303" w:author="Author">
        <w:r>
          <w:t xml:space="preserve">    </w:t>
        </w:r>
        <w:r w:rsidRPr="007E33C4">
          <w:rPr>
            <w:color w:val="FF0000"/>
            <w:rPrChange w:id="304" w:author="Author">
              <w:rPr/>
            </w:rPrChange>
          </w:rPr>
          <w:t>private Visibility _</w:t>
        </w:r>
        <w:proofErr w:type="spellStart"/>
        <w:r w:rsidRPr="007E33C4">
          <w:rPr>
            <w:color w:val="FF0000"/>
            <w:rPrChange w:id="305" w:author="Author">
              <w:rPr/>
            </w:rPrChange>
          </w:rPr>
          <w:t>canGoBack</w:t>
        </w:r>
        <w:proofErr w:type="spellEnd"/>
        <w:r w:rsidRPr="007E33C4">
          <w:rPr>
            <w:color w:val="FF0000"/>
            <w:rPrChange w:id="306" w:author="Author">
              <w:rPr/>
            </w:rPrChange>
          </w:rPr>
          <w:t>;</w:t>
        </w:r>
      </w:ins>
    </w:p>
    <w:p w14:paraId="15802829" w14:textId="4C2A79E1" w:rsidR="007414AA" w:rsidRDefault="007414AA">
      <w:pPr>
        <w:pStyle w:val="Step"/>
        <w:numPr>
          <w:ilvl w:val="0"/>
          <w:numId w:val="50"/>
        </w:numPr>
        <w:rPr>
          <w:ins w:id="307" w:author="Author"/>
        </w:rPr>
        <w:pPrChange w:id="308" w:author="Author">
          <w:pPr>
            <w:pStyle w:val="ppListEnd"/>
            <w:numPr>
              <w:numId w:val="0"/>
            </w:numPr>
            <w:tabs>
              <w:tab w:val="clear" w:pos="173"/>
            </w:tabs>
            <w:ind w:left="0"/>
          </w:pPr>
        </w:pPrChange>
      </w:pPr>
      <w:ins w:id="309" w:author="Author">
        <w:r>
          <w:t xml:space="preserve">In the Page2 </w:t>
        </w:r>
        <w:proofErr w:type="spellStart"/>
        <w:r w:rsidRPr="007E33C4">
          <w:rPr>
            <w:b/>
            <w:rPrChange w:id="310" w:author="Author">
              <w:rPr/>
            </w:rPrChange>
          </w:rPr>
          <w:t>OnNavigatedTo</w:t>
        </w:r>
        <w:proofErr w:type="spellEnd"/>
        <w:r>
          <w:t xml:space="preserve"> override, check if the frame can go back and set the </w:t>
        </w:r>
        <w:r w:rsidRPr="002509E7">
          <w:rPr>
            <w:rPrChange w:id="311" w:author="Author">
              <w:rPr/>
            </w:rPrChange>
          </w:rPr>
          <w:t>Visibility</w:t>
        </w:r>
        <w:r>
          <w:t xml:space="preserve"> field accordingly.</w:t>
        </w:r>
      </w:ins>
    </w:p>
    <w:p w14:paraId="48ADBCA2" w14:textId="67D99E14" w:rsidR="007414AA" w:rsidRDefault="007414AA">
      <w:pPr>
        <w:pStyle w:val="ppCodeLanguage"/>
        <w:rPr>
          <w:ins w:id="312" w:author="Author"/>
        </w:rPr>
        <w:pPrChange w:id="313" w:author="Author">
          <w:pPr>
            <w:pStyle w:val="ppListEnd"/>
            <w:numPr>
              <w:numId w:val="0"/>
            </w:numPr>
            <w:tabs>
              <w:tab w:val="clear" w:pos="173"/>
            </w:tabs>
            <w:ind w:left="0"/>
          </w:pPr>
        </w:pPrChange>
      </w:pPr>
      <w:ins w:id="314" w:author="Author">
        <w:r>
          <w:t>C#</w:t>
        </w:r>
      </w:ins>
    </w:p>
    <w:p w14:paraId="4AB0487C" w14:textId="12F5DAF2" w:rsidR="007414AA" w:rsidRDefault="007414AA">
      <w:pPr>
        <w:pStyle w:val="ppCode"/>
        <w:rPr>
          <w:ins w:id="315" w:author="Author"/>
        </w:rPr>
        <w:pPrChange w:id="316" w:author="Author">
          <w:pPr>
            <w:pStyle w:val="ppListEnd"/>
            <w:numPr>
              <w:numId w:val="0"/>
            </w:numPr>
            <w:tabs>
              <w:tab w:val="clear" w:pos="173"/>
            </w:tabs>
            <w:ind w:left="0"/>
          </w:pPr>
        </w:pPrChange>
      </w:pPr>
      <w:ins w:id="317" w:author="Author">
        <w:r>
          <w:t xml:space="preserve">protected </w:t>
        </w:r>
        <w:proofErr w:type="spellStart"/>
        <w:r>
          <w:t>async</w:t>
        </w:r>
        <w:proofErr w:type="spellEnd"/>
        <w:r>
          <w:t xml:space="preserve"> override void </w:t>
        </w:r>
        <w:proofErr w:type="spellStart"/>
        <w:proofErr w:type="gramStart"/>
        <w:r>
          <w:t>OnNavigatedTo</w:t>
        </w:r>
        <w:proofErr w:type="spellEnd"/>
        <w:r>
          <w:t>(</w:t>
        </w:r>
        <w:proofErr w:type="spellStart"/>
        <w:proofErr w:type="gramEnd"/>
        <w:r>
          <w:t>NavigationEventArgs</w:t>
        </w:r>
        <w:proofErr w:type="spellEnd"/>
        <w:r>
          <w:t xml:space="preserve"> e)</w:t>
        </w:r>
      </w:ins>
    </w:p>
    <w:p w14:paraId="2BE53382" w14:textId="4BE5AEDC" w:rsidR="007414AA" w:rsidRDefault="007414AA">
      <w:pPr>
        <w:pStyle w:val="ppCode"/>
        <w:rPr>
          <w:ins w:id="318" w:author="Author"/>
        </w:rPr>
        <w:pPrChange w:id="319" w:author="Author">
          <w:pPr>
            <w:pStyle w:val="ppListEnd"/>
            <w:numPr>
              <w:numId w:val="0"/>
            </w:numPr>
            <w:tabs>
              <w:tab w:val="clear" w:pos="173"/>
            </w:tabs>
            <w:ind w:left="0"/>
          </w:pPr>
        </w:pPrChange>
      </w:pPr>
      <w:ins w:id="320" w:author="Author">
        <w:r>
          <w:t>{</w:t>
        </w:r>
      </w:ins>
    </w:p>
    <w:p w14:paraId="45D0F0C8" w14:textId="79D9B3FE" w:rsidR="007414AA" w:rsidRPr="007E33C4" w:rsidRDefault="007414AA">
      <w:pPr>
        <w:pStyle w:val="ppCode"/>
        <w:rPr>
          <w:ins w:id="321" w:author="Author"/>
          <w:color w:val="FF0000"/>
          <w:rPrChange w:id="322" w:author="Author">
            <w:rPr>
              <w:ins w:id="323" w:author="Author"/>
            </w:rPr>
          </w:rPrChange>
        </w:rPr>
        <w:pPrChange w:id="324" w:author="Author">
          <w:pPr>
            <w:pStyle w:val="ppListEnd"/>
            <w:numPr>
              <w:numId w:val="0"/>
            </w:numPr>
            <w:tabs>
              <w:tab w:val="clear" w:pos="173"/>
            </w:tabs>
            <w:ind w:left="0"/>
          </w:pPr>
        </w:pPrChange>
      </w:pPr>
      <w:ins w:id="325" w:author="Author">
        <w:r>
          <w:t xml:space="preserve">    </w:t>
        </w:r>
        <w:r w:rsidRPr="007E33C4">
          <w:rPr>
            <w:color w:val="FF0000"/>
            <w:rPrChange w:id="326" w:author="Author">
              <w:rPr/>
            </w:rPrChange>
          </w:rPr>
          <w:t>if (</w:t>
        </w:r>
        <w:proofErr w:type="spellStart"/>
        <w:r w:rsidRPr="007E33C4">
          <w:rPr>
            <w:color w:val="FF0000"/>
            <w:rPrChange w:id="327" w:author="Author">
              <w:rPr/>
            </w:rPrChange>
          </w:rPr>
          <w:t>Frame.CanGoBack</w:t>
        </w:r>
        <w:proofErr w:type="spellEnd"/>
        <w:r w:rsidRPr="007E33C4">
          <w:rPr>
            <w:color w:val="FF0000"/>
            <w:rPrChange w:id="328" w:author="Author">
              <w:rPr/>
            </w:rPrChange>
          </w:rPr>
          <w:t>)</w:t>
        </w:r>
      </w:ins>
    </w:p>
    <w:p w14:paraId="7BB214ED" w14:textId="2FDB06B1" w:rsidR="007414AA" w:rsidRPr="007E33C4" w:rsidRDefault="007414AA">
      <w:pPr>
        <w:pStyle w:val="ppCode"/>
        <w:rPr>
          <w:ins w:id="329" w:author="Author"/>
          <w:color w:val="FF0000"/>
          <w:rPrChange w:id="330" w:author="Author">
            <w:rPr>
              <w:ins w:id="331" w:author="Author"/>
            </w:rPr>
          </w:rPrChange>
        </w:rPr>
        <w:pPrChange w:id="332" w:author="Author">
          <w:pPr>
            <w:pStyle w:val="ppListEnd"/>
            <w:numPr>
              <w:numId w:val="0"/>
            </w:numPr>
            <w:tabs>
              <w:tab w:val="clear" w:pos="173"/>
            </w:tabs>
            <w:ind w:left="0"/>
          </w:pPr>
        </w:pPrChange>
      </w:pPr>
      <w:ins w:id="333" w:author="Author">
        <w:r w:rsidRPr="007E33C4">
          <w:rPr>
            <w:color w:val="FF0000"/>
            <w:rPrChange w:id="334" w:author="Author">
              <w:rPr/>
            </w:rPrChange>
          </w:rPr>
          <w:t xml:space="preserve">        _</w:t>
        </w:r>
        <w:proofErr w:type="spellStart"/>
        <w:r w:rsidRPr="007E33C4">
          <w:rPr>
            <w:color w:val="FF0000"/>
            <w:rPrChange w:id="335" w:author="Author">
              <w:rPr/>
            </w:rPrChange>
          </w:rPr>
          <w:t>canGoBack</w:t>
        </w:r>
        <w:proofErr w:type="spellEnd"/>
        <w:r w:rsidRPr="007E33C4">
          <w:rPr>
            <w:color w:val="FF0000"/>
            <w:rPrChange w:id="336" w:author="Author">
              <w:rPr/>
            </w:rPrChange>
          </w:rPr>
          <w:t xml:space="preserve"> = </w:t>
        </w:r>
        <w:proofErr w:type="spellStart"/>
        <w:r w:rsidRPr="007E33C4">
          <w:rPr>
            <w:color w:val="FF0000"/>
            <w:rPrChange w:id="337" w:author="Author">
              <w:rPr/>
            </w:rPrChange>
          </w:rPr>
          <w:t>Visiblity.Visible</w:t>
        </w:r>
        <w:proofErr w:type="spellEnd"/>
        <w:r w:rsidRPr="007E33C4">
          <w:rPr>
            <w:color w:val="FF0000"/>
            <w:rPrChange w:id="338" w:author="Author">
              <w:rPr/>
            </w:rPrChange>
          </w:rPr>
          <w:t>;</w:t>
        </w:r>
      </w:ins>
    </w:p>
    <w:p w14:paraId="34287AED" w14:textId="21E0FDF2" w:rsidR="007E33C4" w:rsidRPr="007E33C4" w:rsidRDefault="007E33C4">
      <w:pPr>
        <w:pStyle w:val="ppCode"/>
        <w:rPr>
          <w:ins w:id="339" w:author="Author"/>
          <w:color w:val="FF0000"/>
          <w:rPrChange w:id="340" w:author="Author">
            <w:rPr>
              <w:ins w:id="341" w:author="Author"/>
            </w:rPr>
          </w:rPrChange>
        </w:rPr>
        <w:pPrChange w:id="342" w:author="Author">
          <w:pPr>
            <w:pStyle w:val="ppListEnd"/>
            <w:numPr>
              <w:numId w:val="0"/>
            </w:numPr>
            <w:tabs>
              <w:tab w:val="clear" w:pos="173"/>
            </w:tabs>
            <w:ind w:left="0"/>
          </w:pPr>
        </w:pPrChange>
      </w:pPr>
      <w:ins w:id="343" w:author="Author">
        <w:r w:rsidRPr="007E33C4">
          <w:rPr>
            <w:color w:val="FF0000"/>
            <w:rPrChange w:id="344" w:author="Author">
              <w:rPr/>
            </w:rPrChange>
          </w:rPr>
          <w:t xml:space="preserve">    else</w:t>
        </w:r>
      </w:ins>
    </w:p>
    <w:p w14:paraId="7DA0EE40" w14:textId="39132196" w:rsidR="007E33C4" w:rsidRPr="007E33C4" w:rsidRDefault="007E33C4">
      <w:pPr>
        <w:pStyle w:val="ppCode"/>
        <w:rPr>
          <w:ins w:id="345" w:author="Author"/>
          <w:color w:val="FF0000"/>
          <w:rPrChange w:id="346" w:author="Author">
            <w:rPr>
              <w:ins w:id="347" w:author="Author"/>
            </w:rPr>
          </w:rPrChange>
        </w:rPr>
        <w:pPrChange w:id="348" w:author="Author">
          <w:pPr>
            <w:pStyle w:val="ppListEnd"/>
            <w:numPr>
              <w:numId w:val="0"/>
            </w:numPr>
            <w:tabs>
              <w:tab w:val="clear" w:pos="173"/>
            </w:tabs>
            <w:ind w:left="0"/>
          </w:pPr>
        </w:pPrChange>
      </w:pPr>
      <w:ins w:id="349" w:author="Author">
        <w:r w:rsidRPr="007E33C4">
          <w:rPr>
            <w:color w:val="FF0000"/>
            <w:rPrChange w:id="350" w:author="Author">
              <w:rPr/>
            </w:rPrChange>
          </w:rPr>
          <w:t xml:space="preserve">        _</w:t>
        </w:r>
        <w:proofErr w:type="spellStart"/>
        <w:r w:rsidRPr="007E33C4">
          <w:rPr>
            <w:color w:val="FF0000"/>
            <w:rPrChange w:id="351" w:author="Author">
              <w:rPr/>
            </w:rPrChange>
          </w:rPr>
          <w:t>canGoBack</w:t>
        </w:r>
        <w:proofErr w:type="spellEnd"/>
        <w:r w:rsidRPr="007E33C4">
          <w:rPr>
            <w:color w:val="FF0000"/>
            <w:rPrChange w:id="352" w:author="Author">
              <w:rPr/>
            </w:rPrChange>
          </w:rPr>
          <w:t xml:space="preserve"> = </w:t>
        </w:r>
        <w:proofErr w:type="spellStart"/>
        <w:r w:rsidRPr="007E33C4">
          <w:rPr>
            <w:color w:val="FF0000"/>
            <w:rPrChange w:id="353" w:author="Author">
              <w:rPr/>
            </w:rPrChange>
          </w:rPr>
          <w:t>Visibility.Collapsed</w:t>
        </w:r>
        <w:proofErr w:type="spellEnd"/>
        <w:r w:rsidRPr="007E33C4">
          <w:rPr>
            <w:color w:val="FF0000"/>
            <w:rPrChange w:id="354" w:author="Author">
              <w:rPr/>
            </w:rPrChange>
          </w:rPr>
          <w:t>;</w:t>
        </w:r>
      </w:ins>
    </w:p>
    <w:p w14:paraId="4F7AE795" w14:textId="77777777" w:rsidR="007E33C4" w:rsidRDefault="007E33C4">
      <w:pPr>
        <w:pStyle w:val="ppCode"/>
        <w:numPr>
          <w:ilvl w:val="0"/>
          <w:numId w:val="0"/>
        </w:numPr>
        <w:ind w:left="720"/>
        <w:rPr>
          <w:ins w:id="355" w:author="Author"/>
        </w:rPr>
        <w:pPrChange w:id="356" w:author="Author">
          <w:pPr>
            <w:pStyle w:val="ppListEnd"/>
            <w:numPr>
              <w:numId w:val="0"/>
            </w:numPr>
            <w:tabs>
              <w:tab w:val="clear" w:pos="173"/>
            </w:tabs>
            <w:ind w:left="0"/>
          </w:pPr>
        </w:pPrChange>
      </w:pPr>
    </w:p>
    <w:p w14:paraId="2DFC44E5" w14:textId="0DC80872" w:rsidR="007E33C4" w:rsidRDefault="007E33C4">
      <w:pPr>
        <w:pStyle w:val="ppCode"/>
        <w:numPr>
          <w:ilvl w:val="0"/>
          <w:numId w:val="0"/>
        </w:numPr>
        <w:ind w:left="720"/>
        <w:rPr>
          <w:ins w:id="357" w:author="Author"/>
        </w:rPr>
        <w:pPrChange w:id="358" w:author="Author">
          <w:pPr>
            <w:pStyle w:val="ppListEnd"/>
            <w:numPr>
              <w:numId w:val="0"/>
            </w:numPr>
            <w:tabs>
              <w:tab w:val="clear" w:pos="173"/>
            </w:tabs>
            <w:ind w:left="0"/>
          </w:pPr>
        </w:pPrChange>
      </w:pPr>
      <w:ins w:id="359" w:author="Author">
        <w:r>
          <w:t xml:space="preserve">    await new </w:t>
        </w:r>
        <w:proofErr w:type="spellStart"/>
        <w:proofErr w:type="gramStart"/>
        <w:r>
          <w:t>MessageDialog</w:t>
        </w:r>
        <w:proofErr w:type="spellEnd"/>
        <w:r w:rsidRPr="007E33C4">
          <w:rPr>
            <w:color w:val="000000" w:themeColor="text1"/>
            <w:rPrChange w:id="360" w:author="Author">
              <w:rPr/>
            </w:rPrChange>
          </w:rPr>
          <w:t>(</w:t>
        </w:r>
        <w:proofErr w:type="gramEnd"/>
        <w:r w:rsidRPr="007E33C4">
          <w:rPr>
            <w:color w:val="000000" w:themeColor="text1"/>
            <w:rPrChange w:id="361" w:author="Author">
              <w:rPr/>
            </w:rPrChange>
          </w:rPr>
          <w:t xml:space="preserve">"You sent: " + </w:t>
        </w:r>
        <w:proofErr w:type="spellStart"/>
        <w:r w:rsidRPr="007E33C4">
          <w:rPr>
            <w:color w:val="000000" w:themeColor="text1"/>
            <w:rPrChange w:id="362" w:author="Author">
              <w:rPr/>
            </w:rPrChange>
          </w:rPr>
          <w:t>e.Parameter</w:t>
        </w:r>
        <w:proofErr w:type="spellEnd"/>
        <w:r w:rsidRPr="007E33C4">
          <w:rPr>
            <w:color w:val="000000" w:themeColor="text1"/>
            <w:rPrChange w:id="363" w:author="Author">
              <w:rPr/>
            </w:rPrChange>
          </w:rPr>
          <w:t>).</w:t>
        </w:r>
        <w:proofErr w:type="spellStart"/>
        <w:r w:rsidRPr="007E33C4">
          <w:rPr>
            <w:color w:val="000000" w:themeColor="text1"/>
            <w:rPrChange w:id="364" w:author="Author">
              <w:rPr/>
            </w:rPrChange>
          </w:rPr>
          <w:t>ShowAsync</w:t>
        </w:r>
        <w:proofErr w:type="spellEnd"/>
        <w:r w:rsidRPr="007E33C4">
          <w:rPr>
            <w:color w:val="000000" w:themeColor="text1"/>
            <w:rPrChange w:id="365" w:author="Author">
              <w:rPr/>
            </w:rPrChange>
          </w:rPr>
          <w:t>();</w:t>
        </w:r>
      </w:ins>
    </w:p>
    <w:p w14:paraId="7CDD2BC9" w14:textId="45721D0A" w:rsidR="007414AA" w:rsidRPr="007E33C4" w:rsidRDefault="007414AA">
      <w:pPr>
        <w:pStyle w:val="ppCode"/>
        <w:numPr>
          <w:ilvl w:val="0"/>
          <w:numId w:val="3"/>
        </w:numPr>
        <w:rPr>
          <w:ins w:id="366" w:author="Author"/>
          <w:rPrChange w:id="367" w:author="Author">
            <w:rPr>
              <w:ins w:id="368" w:author="Author"/>
            </w:rPr>
          </w:rPrChange>
        </w:rPr>
        <w:pPrChange w:id="369" w:author="Author">
          <w:pPr>
            <w:pStyle w:val="ppListEnd"/>
            <w:numPr>
              <w:numId w:val="0"/>
            </w:numPr>
            <w:tabs>
              <w:tab w:val="clear" w:pos="173"/>
            </w:tabs>
            <w:ind w:left="0"/>
          </w:pPr>
        </w:pPrChange>
      </w:pPr>
      <w:ins w:id="370" w:author="Author">
        <w:r>
          <w:t>}</w:t>
        </w:r>
      </w:ins>
    </w:p>
    <w:p w14:paraId="1E45C6BF" w14:textId="4364F6FF" w:rsidR="007414AA" w:rsidRDefault="007E33C4">
      <w:pPr>
        <w:pStyle w:val="Step"/>
        <w:numPr>
          <w:ilvl w:val="0"/>
          <w:numId w:val="50"/>
        </w:numPr>
        <w:rPr>
          <w:ins w:id="371" w:author="Author"/>
        </w:rPr>
        <w:pPrChange w:id="372" w:author="Author">
          <w:pPr>
            <w:pStyle w:val="ppListEnd"/>
            <w:numPr>
              <w:numId w:val="0"/>
            </w:numPr>
            <w:tabs>
              <w:tab w:val="clear" w:pos="173"/>
            </w:tabs>
            <w:ind w:left="0"/>
          </w:pPr>
        </w:pPrChange>
      </w:pPr>
      <w:ins w:id="373" w:author="Author">
        <w:r>
          <w:t xml:space="preserve">Bind the visibility of your back button to the </w:t>
        </w:r>
        <w:r w:rsidRPr="007E33C4">
          <w:rPr>
            <w:b/>
            <w:rPrChange w:id="374" w:author="Author">
              <w:rPr/>
            </w:rPrChange>
          </w:rPr>
          <w:t>_</w:t>
        </w:r>
        <w:proofErr w:type="spellStart"/>
        <w:r w:rsidRPr="007E33C4">
          <w:rPr>
            <w:b/>
            <w:rPrChange w:id="375" w:author="Author">
              <w:rPr/>
            </w:rPrChange>
          </w:rPr>
          <w:t>canGoBack</w:t>
        </w:r>
        <w:proofErr w:type="spellEnd"/>
        <w:r>
          <w:t xml:space="preserve"> field in </w:t>
        </w:r>
        <w:r w:rsidRPr="007E33C4">
          <w:rPr>
            <w:b/>
            <w:rPrChange w:id="376" w:author="Author">
              <w:rPr/>
            </w:rPrChange>
          </w:rPr>
          <w:t>Page2.xaml</w:t>
        </w:r>
        <w:r>
          <w:t>.</w:t>
        </w:r>
      </w:ins>
    </w:p>
    <w:p w14:paraId="7D81AA4C" w14:textId="0232BA82" w:rsidR="007E33C4" w:rsidRDefault="007E33C4">
      <w:pPr>
        <w:pStyle w:val="ppCodeLanguage"/>
        <w:rPr>
          <w:ins w:id="377" w:author="Author"/>
        </w:rPr>
        <w:pPrChange w:id="378" w:author="Author">
          <w:pPr>
            <w:pStyle w:val="ppListEnd"/>
            <w:numPr>
              <w:numId w:val="0"/>
            </w:numPr>
            <w:tabs>
              <w:tab w:val="clear" w:pos="173"/>
            </w:tabs>
            <w:ind w:left="0"/>
          </w:pPr>
        </w:pPrChange>
      </w:pPr>
      <w:ins w:id="379" w:author="Author">
        <w:r>
          <w:t>XAML</w:t>
        </w:r>
      </w:ins>
    </w:p>
    <w:p w14:paraId="3A9AFB7A" w14:textId="77777777" w:rsidR="001B3B86" w:rsidRPr="00751088" w:rsidRDefault="001B3B86">
      <w:pPr>
        <w:pStyle w:val="ppCode"/>
        <w:numPr>
          <w:ilvl w:val="1"/>
          <w:numId w:val="4"/>
        </w:numPr>
        <w:pBdr>
          <w:bottom w:val="single" w:sz="2" w:space="0" w:color="D5D5D3"/>
        </w:pBdr>
        <w:rPr>
          <w:ins w:id="380" w:author="Author"/>
          <w:color w:val="000000" w:themeColor="text1"/>
        </w:rPr>
        <w:pPrChange w:id="381" w:author="Author">
          <w:pPr>
            <w:pStyle w:val="ppCode"/>
            <w:numPr>
              <w:numId w:val="4"/>
            </w:numPr>
          </w:pPr>
        </w:pPrChange>
      </w:pPr>
      <w:ins w:id="382" w:author="Author">
        <w:r w:rsidRPr="00751088">
          <w:rPr>
            <w:color w:val="000000" w:themeColor="text1"/>
          </w:rPr>
          <w:t>&lt;Button Style="{</w:t>
        </w:r>
        <w:proofErr w:type="spellStart"/>
        <w:r w:rsidRPr="00751088">
          <w:rPr>
            <w:color w:val="000000" w:themeColor="text1"/>
          </w:rPr>
          <w:t>StaticResource</w:t>
        </w:r>
        <w:proofErr w:type="spellEnd"/>
        <w:r w:rsidRPr="00751088">
          <w:rPr>
            <w:color w:val="000000" w:themeColor="text1"/>
          </w:rPr>
          <w:t> </w:t>
        </w:r>
        <w:proofErr w:type="spellStart"/>
        <w:r w:rsidRPr="00751088">
          <w:rPr>
            <w:color w:val="000000" w:themeColor="text1"/>
          </w:rPr>
          <w:t>NavigationBackButtonNormalStyle</w:t>
        </w:r>
        <w:proofErr w:type="spellEnd"/>
        <w:r w:rsidRPr="00751088">
          <w:rPr>
            <w:color w:val="000000" w:themeColor="text1"/>
          </w:rPr>
          <w:t>}" </w:t>
        </w:r>
      </w:ins>
    </w:p>
    <w:p w14:paraId="66AE50DC" w14:textId="77777777" w:rsidR="001B3B86" w:rsidRPr="00751088" w:rsidRDefault="001B3B86">
      <w:pPr>
        <w:pStyle w:val="ppCode"/>
        <w:numPr>
          <w:ilvl w:val="1"/>
          <w:numId w:val="4"/>
        </w:numPr>
        <w:pBdr>
          <w:bottom w:val="single" w:sz="2" w:space="0" w:color="D5D5D3"/>
        </w:pBdr>
        <w:rPr>
          <w:ins w:id="383" w:author="Author"/>
          <w:color w:val="000000" w:themeColor="text1"/>
        </w:rPr>
        <w:pPrChange w:id="384" w:author="Author">
          <w:pPr>
            <w:pStyle w:val="ppCode"/>
            <w:numPr>
              <w:numId w:val="4"/>
            </w:numPr>
          </w:pPr>
        </w:pPrChange>
      </w:pPr>
      <w:ins w:id="385" w:author="Author">
        <w:r w:rsidRPr="00751088">
          <w:rPr>
            <w:color w:val="000000" w:themeColor="text1"/>
          </w:rPr>
          <w:t xml:space="preserve">        </w:t>
        </w:r>
        <w:r w:rsidRPr="006B3AC4">
          <w:rPr>
            <w:color w:val="000000" w:themeColor="text1"/>
            <w:rPrChange w:id="386" w:author="Author">
              <w:rPr>
                <w:color w:val="FF0000"/>
              </w:rPr>
            </w:rPrChange>
          </w:rPr>
          <w:t>Click="{</w:t>
        </w:r>
        <w:proofErr w:type="spellStart"/>
        <w:proofErr w:type="gramStart"/>
        <w:r w:rsidRPr="006B3AC4">
          <w:rPr>
            <w:color w:val="000000" w:themeColor="text1"/>
            <w:rPrChange w:id="387" w:author="Author">
              <w:rPr>
                <w:color w:val="FF0000"/>
              </w:rPr>
            </w:rPrChange>
          </w:rPr>
          <w:t>x:Bind</w:t>
        </w:r>
        <w:proofErr w:type="spellEnd"/>
        <w:proofErr w:type="gramEnd"/>
        <w:r w:rsidRPr="006B3AC4">
          <w:rPr>
            <w:color w:val="000000" w:themeColor="text1"/>
            <w:rPrChange w:id="388" w:author="Author">
              <w:rPr>
                <w:color w:val="FF0000"/>
              </w:rPr>
            </w:rPrChange>
          </w:rPr>
          <w:t> </w:t>
        </w:r>
        <w:proofErr w:type="spellStart"/>
        <w:r w:rsidRPr="006B3AC4">
          <w:rPr>
            <w:color w:val="000000" w:themeColor="text1"/>
            <w:rPrChange w:id="389" w:author="Author">
              <w:rPr>
                <w:color w:val="FF0000"/>
              </w:rPr>
            </w:rPrChange>
          </w:rPr>
          <w:t>GoBack</w:t>
        </w:r>
        <w:proofErr w:type="spellEnd"/>
        <w:r w:rsidRPr="006B3AC4">
          <w:rPr>
            <w:color w:val="000000" w:themeColor="text1"/>
            <w:rPrChange w:id="390" w:author="Author">
              <w:rPr>
                <w:color w:val="FF0000"/>
              </w:rPr>
            </w:rPrChange>
          </w:rPr>
          <w:t>}" </w:t>
        </w:r>
        <w:r w:rsidRPr="006B3AC4">
          <w:rPr>
            <w:color w:val="FF0000"/>
            <w:rPrChange w:id="391" w:author="Author">
              <w:rPr>
                <w:color w:val="000000" w:themeColor="text1"/>
              </w:rPr>
            </w:rPrChange>
          </w:rPr>
          <w:t>Visibility="{</w:t>
        </w:r>
        <w:proofErr w:type="spellStart"/>
        <w:r w:rsidRPr="006B3AC4">
          <w:rPr>
            <w:color w:val="FF0000"/>
            <w:rPrChange w:id="392" w:author="Author">
              <w:rPr>
                <w:color w:val="000000" w:themeColor="text1"/>
              </w:rPr>
            </w:rPrChange>
          </w:rPr>
          <w:t>x:Bind_canGoBack</w:t>
        </w:r>
        <w:proofErr w:type="spellEnd"/>
        <w:r w:rsidRPr="006B3AC4">
          <w:rPr>
            <w:color w:val="FF0000"/>
            <w:rPrChange w:id="393" w:author="Author">
              <w:rPr>
                <w:color w:val="000000" w:themeColor="text1"/>
              </w:rPr>
            </w:rPrChange>
          </w:rPr>
          <w:t>}" </w:t>
        </w:r>
      </w:ins>
    </w:p>
    <w:p w14:paraId="19D1017C" w14:textId="764A5D8B" w:rsidR="007E33C4" w:rsidRPr="007E33C4" w:rsidRDefault="001B3B86">
      <w:pPr>
        <w:pStyle w:val="ppCode"/>
        <w:numPr>
          <w:ilvl w:val="0"/>
          <w:numId w:val="0"/>
        </w:numPr>
        <w:pBdr>
          <w:bottom w:val="single" w:sz="2" w:space="0" w:color="D5D5D3"/>
        </w:pBdr>
        <w:ind w:left="720"/>
        <w:rPr>
          <w:ins w:id="394" w:author="Author"/>
          <w:rPrChange w:id="395" w:author="Author">
            <w:rPr>
              <w:ins w:id="396" w:author="Author"/>
            </w:rPr>
          </w:rPrChange>
        </w:rPr>
        <w:pPrChange w:id="397" w:author="Author">
          <w:pPr>
            <w:pStyle w:val="ppListEnd"/>
            <w:numPr>
              <w:numId w:val="0"/>
            </w:numPr>
            <w:tabs>
              <w:tab w:val="clear" w:pos="173"/>
            </w:tabs>
            <w:ind w:left="0"/>
          </w:pPr>
        </w:pPrChange>
      </w:pPr>
      <w:ins w:id="398" w:author="Author">
        <w:r w:rsidRPr="006B3AC4">
          <w:rPr>
            <w:color w:val="000000" w:themeColor="text1"/>
            <w:rPrChange w:id="399" w:author="Author">
              <w:rPr>
                <w:color w:val="000000" w:themeColor="text1"/>
              </w:rPr>
            </w:rPrChange>
          </w:rPr>
          <w:lastRenderedPageBreak/>
          <w:t xml:space="preserve">        </w:t>
        </w:r>
        <w:proofErr w:type="spellStart"/>
        <w:r w:rsidRPr="006B3AC4">
          <w:rPr>
            <w:color w:val="000000" w:themeColor="text1"/>
            <w:rPrChange w:id="400" w:author="Author">
              <w:rPr>
                <w:color w:val="000000" w:themeColor="text1"/>
              </w:rPr>
            </w:rPrChange>
          </w:rPr>
          <w:t>VerticalAlignment</w:t>
        </w:r>
        <w:proofErr w:type="spellEnd"/>
        <w:r w:rsidRPr="006B3AC4">
          <w:rPr>
            <w:color w:val="000000" w:themeColor="text1"/>
            <w:rPrChange w:id="401" w:author="Author">
              <w:rPr>
                <w:color w:val="000000" w:themeColor="text1"/>
              </w:rPr>
            </w:rPrChange>
          </w:rPr>
          <w:t>="Top" /&gt;</w:t>
        </w:r>
      </w:ins>
    </w:p>
    <w:p w14:paraId="7CD25D65" w14:textId="04170A1C" w:rsidR="007E33C4" w:rsidRDefault="007E33C4">
      <w:pPr>
        <w:pStyle w:val="Step"/>
        <w:numPr>
          <w:ilvl w:val="0"/>
          <w:numId w:val="50"/>
        </w:numPr>
        <w:rPr>
          <w:ins w:id="402" w:author="Author"/>
        </w:rPr>
        <w:pPrChange w:id="403" w:author="Author">
          <w:pPr>
            <w:pStyle w:val="ppListEnd"/>
            <w:numPr>
              <w:numId w:val="0"/>
            </w:numPr>
            <w:tabs>
              <w:tab w:val="clear" w:pos="173"/>
            </w:tabs>
            <w:ind w:left="0"/>
          </w:pPr>
        </w:pPrChange>
      </w:pPr>
      <w:ins w:id="404" w:author="Author">
        <w:r>
          <w:t xml:space="preserve">In </w:t>
        </w:r>
        <w:proofErr w:type="spellStart"/>
        <w:r w:rsidRPr="002509E7">
          <w:rPr>
            <w:b/>
            <w:rPrChange w:id="405" w:author="Author">
              <w:rPr/>
            </w:rPrChange>
          </w:rPr>
          <w:t>App.xaml.cs</w:t>
        </w:r>
        <w:proofErr w:type="spellEnd"/>
        <w:r>
          <w:t xml:space="preserve">, set the start up page for your app to </w:t>
        </w:r>
        <w:r w:rsidRPr="002509E7">
          <w:rPr>
            <w:b/>
            <w:rPrChange w:id="406" w:author="Author">
              <w:rPr/>
            </w:rPrChange>
          </w:rPr>
          <w:t>Page2</w:t>
        </w:r>
        <w:r>
          <w:t xml:space="preserve"> instead of </w:t>
        </w:r>
        <w:proofErr w:type="spellStart"/>
        <w:r w:rsidRPr="002509E7">
          <w:rPr>
            <w:b/>
            <w:rPrChange w:id="407" w:author="Author">
              <w:rPr/>
            </w:rPrChange>
          </w:rPr>
          <w:t>MainPage</w:t>
        </w:r>
        <w:proofErr w:type="spellEnd"/>
        <w:r>
          <w:t>.</w:t>
        </w:r>
        <w:del w:id="408" w:author="Author">
          <w:r w:rsidDel="002509E7">
            <w:delText xml:space="preserve"> Build and run your app.</w:delText>
          </w:r>
        </w:del>
        <w:r>
          <w:t xml:space="preserve"> </w:t>
        </w:r>
      </w:ins>
    </w:p>
    <w:p w14:paraId="634FE4A1" w14:textId="501C81E0" w:rsidR="001B3B86" w:rsidRDefault="001B3B86">
      <w:pPr>
        <w:pStyle w:val="ppCodeLanguage"/>
        <w:rPr>
          <w:ins w:id="409" w:author="Author"/>
        </w:rPr>
        <w:pPrChange w:id="410" w:author="Author">
          <w:pPr>
            <w:pStyle w:val="ppListEnd"/>
            <w:numPr>
              <w:numId w:val="0"/>
            </w:numPr>
            <w:tabs>
              <w:tab w:val="clear" w:pos="173"/>
            </w:tabs>
            <w:ind w:left="0"/>
          </w:pPr>
        </w:pPrChange>
      </w:pPr>
      <w:ins w:id="411" w:author="Author">
        <w:r>
          <w:t>C#</w:t>
        </w:r>
      </w:ins>
    </w:p>
    <w:p w14:paraId="1936385A" w14:textId="694F89C1" w:rsidR="001B3B86" w:rsidRDefault="001B3B86">
      <w:pPr>
        <w:pStyle w:val="ppCode"/>
        <w:numPr>
          <w:ilvl w:val="0"/>
          <w:numId w:val="0"/>
        </w:numPr>
        <w:ind w:left="720"/>
        <w:rPr>
          <w:ins w:id="412" w:author="Author"/>
        </w:rPr>
        <w:pPrChange w:id="413" w:author="Author">
          <w:pPr>
            <w:pStyle w:val="ppListEnd"/>
            <w:numPr>
              <w:numId w:val="0"/>
            </w:numPr>
            <w:tabs>
              <w:tab w:val="clear" w:pos="173"/>
            </w:tabs>
            <w:ind w:left="0"/>
          </w:pPr>
        </w:pPrChange>
      </w:pPr>
      <w:ins w:id="414" w:author="Author">
        <w:r>
          <w:t>if (</w:t>
        </w:r>
        <w:proofErr w:type="spellStart"/>
        <w:r>
          <w:t>rootFrame.Content</w:t>
        </w:r>
        <w:proofErr w:type="spellEnd"/>
        <w:r>
          <w:t xml:space="preserve"> == null)</w:t>
        </w:r>
      </w:ins>
    </w:p>
    <w:p w14:paraId="3F743CDC" w14:textId="1AECF061" w:rsidR="001B3B86" w:rsidRDefault="001B3B86">
      <w:pPr>
        <w:pStyle w:val="ppCode"/>
        <w:numPr>
          <w:ilvl w:val="0"/>
          <w:numId w:val="0"/>
        </w:numPr>
        <w:ind w:left="720"/>
        <w:rPr>
          <w:ins w:id="415" w:author="Author"/>
        </w:rPr>
        <w:pPrChange w:id="416" w:author="Author">
          <w:pPr>
            <w:pStyle w:val="ppListEnd"/>
            <w:numPr>
              <w:numId w:val="0"/>
            </w:numPr>
            <w:tabs>
              <w:tab w:val="clear" w:pos="173"/>
            </w:tabs>
            <w:ind w:left="0"/>
          </w:pPr>
        </w:pPrChange>
      </w:pPr>
      <w:ins w:id="417" w:author="Author">
        <w:r>
          <w:t>{</w:t>
        </w:r>
      </w:ins>
    </w:p>
    <w:p w14:paraId="531D0245" w14:textId="2F5559FA" w:rsidR="001B3B86" w:rsidRDefault="001B3B86">
      <w:pPr>
        <w:pStyle w:val="ppCode"/>
        <w:numPr>
          <w:ilvl w:val="0"/>
          <w:numId w:val="0"/>
        </w:numPr>
        <w:ind w:left="720"/>
        <w:rPr>
          <w:ins w:id="418" w:author="Author"/>
        </w:rPr>
        <w:pPrChange w:id="419" w:author="Author">
          <w:pPr>
            <w:pStyle w:val="ppListEnd"/>
            <w:numPr>
              <w:numId w:val="0"/>
            </w:numPr>
            <w:tabs>
              <w:tab w:val="clear" w:pos="173"/>
            </w:tabs>
            <w:ind w:left="0"/>
          </w:pPr>
        </w:pPrChange>
      </w:pPr>
      <w:ins w:id="420" w:author="Author">
        <w:r>
          <w:t xml:space="preserve">    // When the navigation stack isn’t restored navigate to the first page, </w:t>
        </w:r>
      </w:ins>
    </w:p>
    <w:p w14:paraId="43AD3E1E" w14:textId="77777777" w:rsidR="001B3B86" w:rsidRDefault="001B3B86">
      <w:pPr>
        <w:pStyle w:val="ppCode"/>
        <w:numPr>
          <w:ilvl w:val="0"/>
          <w:numId w:val="0"/>
        </w:numPr>
        <w:ind w:left="720"/>
        <w:rPr>
          <w:ins w:id="421" w:author="Author"/>
        </w:rPr>
        <w:pPrChange w:id="422" w:author="Author">
          <w:pPr>
            <w:pStyle w:val="ppListEnd"/>
            <w:numPr>
              <w:numId w:val="0"/>
            </w:numPr>
            <w:tabs>
              <w:tab w:val="clear" w:pos="173"/>
            </w:tabs>
            <w:ind w:left="0"/>
          </w:pPr>
        </w:pPrChange>
      </w:pPr>
      <w:ins w:id="423" w:author="Author">
        <w:r>
          <w:t xml:space="preserve">    // configuring the new page by passing required information as a</w:t>
        </w:r>
      </w:ins>
    </w:p>
    <w:p w14:paraId="4F45442D" w14:textId="4E6D0FF2" w:rsidR="001B3B86" w:rsidRDefault="001B3B86">
      <w:pPr>
        <w:pStyle w:val="ppCode"/>
        <w:numPr>
          <w:ilvl w:val="0"/>
          <w:numId w:val="0"/>
        </w:numPr>
        <w:ind w:left="720"/>
        <w:rPr>
          <w:ins w:id="424" w:author="Author"/>
        </w:rPr>
        <w:pPrChange w:id="425" w:author="Author">
          <w:pPr>
            <w:pStyle w:val="ppListEnd"/>
            <w:numPr>
              <w:numId w:val="0"/>
            </w:numPr>
            <w:tabs>
              <w:tab w:val="clear" w:pos="173"/>
            </w:tabs>
            <w:ind w:left="0"/>
          </w:pPr>
        </w:pPrChange>
      </w:pPr>
      <w:ins w:id="426" w:author="Author">
        <w:r>
          <w:t xml:space="preserve">    // navigation parameter</w:t>
        </w:r>
      </w:ins>
    </w:p>
    <w:p w14:paraId="490997F2" w14:textId="5424EAD6" w:rsidR="001B3B86" w:rsidRDefault="001B3B86">
      <w:pPr>
        <w:pStyle w:val="ppCode"/>
        <w:numPr>
          <w:ilvl w:val="0"/>
          <w:numId w:val="0"/>
        </w:numPr>
        <w:ind w:left="720"/>
        <w:rPr>
          <w:ins w:id="427" w:author="Author"/>
        </w:rPr>
        <w:pPrChange w:id="428" w:author="Author">
          <w:pPr>
            <w:pStyle w:val="ppListEnd"/>
            <w:numPr>
              <w:numId w:val="0"/>
            </w:numPr>
            <w:tabs>
              <w:tab w:val="clear" w:pos="173"/>
            </w:tabs>
            <w:ind w:left="0"/>
          </w:pPr>
        </w:pPrChange>
      </w:pPr>
      <w:ins w:id="429" w:author="Author">
        <w:r>
          <w:t xml:space="preserve">    </w:t>
        </w:r>
        <w:proofErr w:type="spellStart"/>
        <w:r>
          <w:t>rootFrame.Navigate</w:t>
        </w:r>
        <w:proofErr w:type="spellEnd"/>
        <w:r>
          <w:t>(</w:t>
        </w:r>
        <w:proofErr w:type="spellStart"/>
        <w:r>
          <w:t>typeof</w:t>
        </w:r>
        <w:proofErr w:type="spellEnd"/>
        <w:r>
          <w:t>(</w:t>
        </w:r>
        <w:r w:rsidRPr="006B3AC4">
          <w:rPr>
            <w:color w:val="FF0000"/>
            <w:rPrChange w:id="430" w:author="Author">
              <w:rPr/>
            </w:rPrChange>
          </w:rPr>
          <w:t>Page2</w:t>
        </w:r>
        <w:r>
          <w:t xml:space="preserve">)), </w:t>
        </w:r>
        <w:proofErr w:type="spellStart"/>
        <w:proofErr w:type="gramStart"/>
        <w:r>
          <w:t>e.Arguments</w:t>
        </w:r>
        <w:proofErr w:type="spellEnd"/>
        <w:proofErr w:type="gramEnd"/>
        <w:r>
          <w:t>);</w:t>
        </w:r>
      </w:ins>
    </w:p>
    <w:p w14:paraId="0ECE6E84" w14:textId="2072770D" w:rsidR="001B3B86" w:rsidRPr="006B3AC4" w:rsidRDefault="001B3B86">
      <w:pPr>
        <w:pStyle w:val="ppCode"/>
        <w:numPr>
          <w:ilvl w:val="0"/>
          <w:numId w:val="0"/>
        </w:numPr>
        <w:ind w:left="720"/>
        <w:rPr>
          <w:ins w:id="431" w:author="Author"/>
          <w:rPrChange w:id="432" w:author="Author">
            <w:rPr>
              <w:ins w:id="433" w:author="Author"/>
            </w:rPr>
          </w:rPrChange>
        </w:rPr>
        <w:pPrChange w:id="434" w:author="Author">
          <w:pPr>
            <w:pStyle w:val="ppListEnd"/>
            <w:numPr>
              <w:numId w:val="0"/>
            </w:numPr>
            <w:tabs>
              <w:tab w:val="clear" w:pos="173"/>
            </w:tabs>
            <w:ind w:left="0"/>
          </w:pPr>
        </w:pPrChange>
      </w:pPr>
      <w:ins w:id="435" w:author="Author">
        <w:r>
          <w:t>}</w:t>
        </w:r>
      </w:ins>
    </w:p>
    <w:p w14:paraId="5BB3A262" w14:textId="713CD64C" w:rsidR="007E33C4" w:rsidRDefault="007E33C4">
      <w:pPr>
        <w:pStyle w:val="Step"/>
        <w:numPr>
          <w:ilvl w:val="0"/>
          <w:numId w:val="50"/>
        </w:numPr>
        <w:rPr>
          <w:ins w:id="436" w:author="Author"/>
        </w:rPr>
        <w:pPrChange w:id="437" w:author="Author">
          <w:pPr>
            <w:pStyle w:val="ppListEnd"/>
            <w:numPr>
              <w:numId w:val="0"/>
            </w:numPr>
            <w:tabs>
              <w:tab w:val="clear" w:pos="173"/>
            </w:tabs>
            <w:ind w:left="0"/>
          </w:pPr>
        </w:pPrChange>
      </w:pPr>
      <w:ins w:id="438" w:author="Author">
        <w:r>
          <w:t>Build and run your app. The custom back button will not appear</w:t>
        </w:r>
        <w:r w:rsidR="00291CDD">
          <w:t xml:space="preserve"> on Page 2</w:t>
        </w:r>
        <w:r>
          <w:t>, because there is nothing in the back stack.</w:t>
        </w:r>
      </w:ins>
    </w:p>
    <w:p w14:paraId="30BA358B" w14:textId="77777777" w:rsidR="00E5277C" w:rsidRDefault="00E5277C">
      <w:pPr>
        <w:pStyle w:val="Step"/>
        <w:numPr>
          <w:ilvl w:val="0"/>
          <w:numId w:val="0"/>
        </w:numPr>
        <w:ind w:left="720"/>
        <w:rPr>
          <w:ins w:id="439" w:author="Author"/>
        </w:rPr>
        <w:pPrChange w:id="440" w:author="Author">
          <w:pPr>
            <w:pStyle w:val="ppFigureIndent"/>
            <w:numPr>
              <w:numId w:val="50"/>
            </w:numPr>
            <w:tabs>
              <w:tab w:val="num" w:pos="2094"/>
            </w:tabs>
            <w:ind w:left="2094" w:hanging="180"/>
          </w:pPr>
        </w:pPrChange>
      </w:pPr>
      <w:ins w:id="441" w:author="Author">
        <w:r>
          <w:rPr>
            <w:noProof/>
            <w:rPrChange w:id="442" w:author="Unknown">
              <w:rPr>
                <w:noProof/>
              </w:rPr>
            </w:rPrChange>
          </w:rPr>
          <w:drawing>
            <wp:inline distT="0" distB="0" distL="0" distR="0" wp14:anchorId="7F39B1FA" wp14:editId="3AD1C0D8">
              <wp:extent cx="5136620" cy="25620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a:extLst>
                          <a:ext uri="{28A0092B-C50C-407E-A947-70E740481C1C}">
                            <a14:useLocalDpi xmlns:a14="http://schemas.microsoft.com/office/drawing/2010/main" val="0"/>
                          </a:ext>
                        </a:extLst>
                      </a:blip>
                      <a:stretch>
                        <a:fillRect/>
                      </a:stretch>
                    </pic:blipFill>
                    <pic:spPr>
                      <a:xfrm>
                        <a:off x="0" y="0"/>
                        <a:ext cx="5136620" cy="2562031"/>
                      </a:xfrm>
                      <a:prstGeom prst="rect">
                        <a:avLst/>
                      </a:prstGeom>
                    </pic:spPr>
                  </pic:pic>
                </a:graphicData>
              </a:graphic>
            </wp:inline>
          </w:drawing>
        </w:r>
      </w:ins>
    </w:p>
    <w:p w14:paraId="72A4D901" w14:textId="77777777" w:rsidR="00E5277C" w:rsidRDefault="00E5277C" w:rsidP="00E5277C">
      <w:pPr>
        <w:pStyle w:val="ppFigureNumberIndent3"/>
        <w:rPr>
          <w:ins w:id="443" w:author="Author"/>
        </w:rPr>
      </w:pPr>
      <w:ins w:id="444" w:author="Author">
        <w:r>
          <w:t xml:space="preserve">Figure </w:t>
        </w:r>
        <w:r>
          <w:fldChar w:fldCharType="begin"/>
        </w:r>
        <w:r>
          <w:instrText xml:space="preserve"> SEQ Figure \* ARABIC </w:instrText>
        </w:r>
        <w:r>
          <w:fldChar w:fldCharType="separate"/>
        </w:r>
      </w:ins>
      <w:r w:rsidR="002D099F">
        <w:rPr>
          <w:noProof/>
        </w:rPr>
        <w:t>14</w:t>
      </w:r>
      <w:ins w:id="445" w:author="Author">
        <w:r>
          <w:rPr>
            <w:noProof/>
          </w:rPr>
          <w:fldChar w:fldCharType="end"/>
        </w:r>
      </w:ins>
    </w:p>
    <w:p w14:paraId="681F88B4" w14:textId="07174313" w:rsidR="00E5277C" w:rsidRDefault="00E5277C">
      <w:pPr>
        <w:pStyle w:val="ppFigureCaptionIndent3"/>
        <w:rPr>
          <w:ins w:id="446" w:author="Author"/>
        </w:rPr>
        <w:pPrChange w:id="447" w:author="Author">
          <w:pPr>
            <w:pStyle w:val="ppListEnd"/>
            <w:numPr>
              <w:numId w:val="0"/>
            </w:numPr>
            <w:tabs>
              <w:tab w:val="clear" w:pos="173"/>
            </w:tabs>
            <w:ind w:left="0"/>
          </w:pPr>
        </w:pPrChange>
      </w:pPr>
      <w:ins w:id="448" w:author="Author">
        <w:r>
          <w:t>The custom back button does not appear when the back stack is empty.</w:t>
        </w:r>
      </w:ins>
    </w:p>
    <w:p w14:paraId="07E1EEAC" w14:textId="77777777" w:rsidR="007E33C4" w:rsidRDefault="007E33C4">
      <w:pPr>
        <w:pStyle w:val="Step"/>
        <w:numPr>
          <w:ilvl w:val="0"/>
          <w:numId w:val="50"/>
        </w:numPr>
        <w:rPr>
          <w:ins w:id="449" w:author="Author"/>
        </w:rPr>
        <w:pPrChange w:id="450" w:author="Author">
          <w:pPr>
            <w:pStyle w:val="ppListEnd"/>
            <w:numPr>
              <w:numId w:val="0"/>
            </w:numPr>
            <w:tabs>
              <w:tab w:val="clear" w:pos="173"/>
            </w:tabs>
            <w:ind w:left="0"/>
          </w:pPr>
        </w:pPrChange>
      </w:pPr>
      <w:ins w:id="451" w:author="Author">
        <w:r>
          <w:t xml:space="preserve">Stop debugging and return to </w:t>
        </w:r>
        <w:proofErr w:type="spellStart"/>
        <w:r w:rsidRPr="006B3AC4">
          <w:rPr>
            <w:b/>
            <w:rPrChange w:id="452" w:author="Author">
              <w:rPr/>
            </w:rPrChange>
          </w:rPr>
          <w:t>App.xaml.cs</w:t>
        </w:r>
        <w:proofErr w:type="spellEnd"/>
        <w:r>
          <w:t xml:space="preserve">. Change the start up page back to </w:t>
        </w:r>
        <w:proofErr w:type="spellStart"/>
        <w:r w:rsidRPr="006B3AC4">
          <w:rPr>
            <w:b/>
            <w:rPrChange w:id="453" w:author="Author">
              <w:rPr/>
            </w:rPrChange>
          </w:rPr>
          <w:t>MainPage</w:t>
        </w:r>
        <w:proofErr w:type="spellEnd"/>
        <w:r>
          <w:t>.</w:t>
        </w:r>
      </w:ins>
    </w:p>
    <w:p w14:paraId="4420D265" w14:textId="04BD3AE2" w:rsidR="006B3AC4" w:rsidRDefault="006B3AC4">
      <w:pPr>
        <w:pStyle w:val="ppCodeLanguage"/>
        <w:rPr>
          <w:ins w:id="454" w:author="Author"/>
        </w:rPr>
        <w:pPrChange w:id="455" w:author="Author">
          <w:pPr>
            <w:pStyle w:val="ppListEnd"/>
            <w:numPr>
              <w:numId w:val="0"/>
            </w:numPr>
            <w:tabs>
              <w:tab w:val="clear" w:pos="173"/>
            </w:tabs>
            <w:ind w:left="0"/>
          </w:pPr>
        </w:pPrChange>
      </w:pPr>
      <w:ins w:id="456" w:author="Author">
        <w:r>
          <w:t>C#</w:t>
        </w:r>
      </w:ins>
    </w:p>
    <w:p w14:paraId="2A7976AB" w14:textId="77777777" w:rsidR="006B3AC4" w:rsidRDefault="006B3AC4" w:rsidP="006B3AC4">
      <w:pPr>
        <w:pStyle w:val="ppCode"/>
        <w:numPr>
          <w:ilvl w:val="0"/>
          <w:numId w:val="4"/>
        </w:numPr>
        <w:rPr>
          <w:ins w:id="457" w:author="Author"/>
        </w:rPr>
      </w:pPr>
      <w:ins w:id="458" w:author="Author">
        <w:r>
          <w:t>if (</w:t>
        </w:r>
        <w:proofErr w:type="spellStart"/>
        <w:r>
          <w:t>rootFrame.Content</w:t>
        </w:r>
        <w:proofErr w:type="spellEnd"/>
        <w:r>
          <w:t xml:space="preserve"> == null)</w:t>
        </w:r>
      </w:ins>
    </w:p>
    <w:p w14:paraId="10CA57BD" w14:textId="77777777" w:rsidR="006B3AC4" w:rsidRDefault="006B3AC4" w:rsidP="006B3AC4">
      <w:pPr>
        <w:pStyle w:val="ppCode"/>
        <w:numPr>
          <w:ilvl w:val="0"/>
          <w:numId w:val="4"/>
        </w:numPr>
        <w:rPr>
          <w:ins w:id="459" w:author="Author"/>
        </w:rPr>
      </w:pPr>
      <w:ins w:id="460" w:author="Author">
        <w:r>
          <w:t>{</w:t>
        </w:r>
      </w:ins>
    </w:p>
    <w:p w14:paraId="3D94AA6D" w14:textId="77777777" w:rsidR="006B3AC4" w:rsidRDefault="006B3AC4" w:rsidP="006B3AC4">
      <w:pPr>
        <w:pStyle w:val="ppCode"/>
        <w:numPr>
          <w:ilvl w:val="0"/>
          <w:numId w:val="4"/>
        </w:numPr>
        <w:rPr>
          <w:ins w:id="461" w:author="Author"/>
        </w:rPr>
      </w:pPr>
      <w:ins w:id="462" w:author="Author">
        <w:r>
          <w:t xml:space="preserve">    // When the navigation stack isn’t restored navigate to the first page, </w:t>
        </w:r>
      </w:ins>
    </w:p>
    <w:p w14:paraId="0B5AFD5B" w14:textId="77777777" w:rsidR="006B3AC4" w:rsidRDefault="006B3AC4" w:rsidP="006B3AC4">
      <w:pPr>
        <w:pStyle w:val="ppCode"/>
        <w:numPr>
          <w:ilvl w:val="0"/>
          <w:numId w:val="4"/>
        </w:numPr>
        <w:rPr>
          <w:ins w:id="463" w:author="Author"/>
        </w:rPr>
      </w:pPr>
      <w:ins w:id="464" w:author="Author">
        <w:r>
          <w:t xml:space="preserve">    // configuring the new page by passing required information as a</w:t>
        </w:r>
      </w:ins>
    </w:p>
    <w:p w14:paraId="3CB632CC" w14:textId="77777777" w:rsidR="006B3AC4" w:rsidRDefault="006B3AC4" w:rsidP="006B3AC4">
      <w:pPr>
        <w:pStyle w:val="ppCode"/>
        <w:numPr>
          <w:ilvl w:val="0"/>
          <w:numId w:val="4"/>
        </w:numPr>
        <w:rPr>
          <w:ins w:id="465" w:author="Author"/>
        </w:rPr>
      </w:pPr>
      <w:ins w:id="466" w:author="Author">
        <w:r>
          <w:t xml:space="preserve">    // navigation parameter</w:t>
        </w:r>
      </w:ins>
    </w:p>
    <w:p w14:paraId="34C7926E" w14:textId="2A5A241C" w:rsidR="006B3AC4" w:rsidRDefault="006B3AC4" w:rsidP="006B3AC4">
      <w:pPr>
        <w:pStyle w:val="ppCode"/>
        <w:numPr>
          <w:ilvl w:val="0"/>
          <w:numId w:val="4"/>
        </w:numPr>
        <w:rPr>
          <w:ins w:id="467" w:author="Author"/>
        </w:rPr>
      </w:pPr>
      <w:ins w:id="468" w:author="Author">
        <w:r>
          <w:t xml:space="preserve">    </w:t>
        </w:r>
        <w:proofErr w:type="spellStart"/>
        <w:r>
          <w:t>rootFrame.Navigate</w:t>
        </w:r>
        <w:proofErr w:type="spellEnd"/>
        <w:r>
          <w:t>(</w:t>
        </w:r>
        <w:proofErr w:type="spellStart"/>
        <w:r>
          <w:t>typeof</w:t>
        </w:r>
        <w:proofErr w:type="spellEnd"/>
        <w:r>
          <w:t>(</w:t>
        </w:r>
        <w:proofErr w:type="spellStart"/>
        <w:r>
          <w:rPr>
            <w:color w:val="FF0000"/>
          </w:rPr>
          <w:t>MainPage</w:t>
        </w:r>
        <w:proofErr w:type="spellEnd"/>
        <w:r>
          <w:t xml:space="preserve">)), </w:t>
        </w:r>
        <w:proofErr w:type="spellStart"/>
        <w:proofErr w:type="gramStart"/>
        <w:r>
          <w:t>e.Arguments</w:t>
        </w:r>
        <w:proofErr w:type="spellEnd"/>
        <w:proofErr w:type="gramEnd"/>
        <w:r>
          <w:t>);</w:t>
        </w:r>
      </w:ins>
    </w:p>
    <w:p w14:paraId="67494307" w14:textId="77777777" w:rsidR="006B3AC4" w:rsidRPr="00751088" w:rsidRDefault="006B3AC4" w:rsidP="006B3AC4">
      <w:pPr>
        <w:pStyle w:val="ppCode"/>
        <w:numPr>
          <w:ilvl w:val="0"/>
          <w:numId w:val="4"/>
        </w:numPr>
        <w:rPr>
          <w:ins w:id="469" w:author="Author"/>
        </w:rPr>
      </w:pPr>
      <w:ins w:id="470" w:author="Author">
        <w:r>
          <w:t>}</w:t>
        </w:r>
      </w:ins>
    </w:p>
    <w:p w14:paraId="42384BB5" w14:textId="77777777" w:rsidR="006B3AC4" w:rsidRPr="006B3AC4" w:rsidRDefault="006B3AC4">
      <w:pPr>
        <w:pStyle w:val="ppCode"/>
        <w:rPr>
          <w:ins w:id="471" w:author="Author"/>
          <w:rPrChange w:id="472" w:author="Author">
            <w:rPr>
              <w:ins w:id="473" w:author="Author"/>
            </w:rPr>
          </w:rPrChange>
        </w:rPr>
        <w:pPrChange w:id="474" w:author="Author">
          <w:pPr>
            <w:pStyle w:val="ppListEnd"/>
            <w:numPr>
              <w:numId w:val="0"/>
            </w:numPr>
            <w:tabs>
              <w:tab w:val="clear" w:pos="173"/>
            </w:tabs>
            <w:ind w:left="0"/>
          </w:pPr>
        </w:pPrChange>
      </w:pPr>
    </w:p>
    <w:p w14:paraId="1B9AA714" w14:textId="1BDFEF78" w:rsidR="007E33C4" w:rsidRDefault="007E33C4">
      <w:pPr>
        <w:pStyle w:val="Step"/>
        <w:numPr>
          <w:ilvl w:val="0"/>
          <w:numId w:val="50"/>
        </w:numPr>
        <w:rPr>
          <w:ins w:id="475" w:author="Author"/>
        </w:rPr>
        <w:pPrChange w:id="476" w:author="Author">
          <w:pPr>
            <w:pStyle w:val="ppListEnd"/>
            <w:numPr>
              <w:numId w:val="0"/>
            </w:numPr>
            <w:tabs>
              <w:tab w:val="clear" w:pos="173"/>
            </w:tabs>
            <w:ind w:left="0"/>
          </w:pPr>
        </w:pPrChange>
      </w:pPr>
      <w:ins w:id="477" w:author="Author">
        <w:r>
          <w:lastRenderedPageBreak/>
          <w:t xml:space="preserve">Build and run your app. Navigate to Page2. The custom back button will appear </w:t>
        </w:r>
        <w:r w:rsidR="00562431">
          <w:t xml:space="preserve">again </w:t>
        </w:r>
        <w:r>
          <w:t>now that the back stack is populated.</w:t>
        </w:r>
      </w:ins>
    </w:p>
    <w:p w14:paraId="6123C690" w14:textId="7D749B95" w:rsidR="007E33C4" w:rsidRPr="00BA38A5" w:rsidRDefault="007E33C4">
      <w:pPr>
        <w:pStyle w:val="Step"/>
        <w:numPr>
          <w:ilvl w:val="0"/>
          <w:numId w:val="50"/>
        </w:numPr>
        <w:rPr>
          <w:rPrChange w:id="478" w:author="Author">
            <w:rPr/>
          </w:rPrChange>
        </w:rPr>
        <w:pPrChange w:id="479" w:author="Author">
          <w:pPr>
            <w:pStyle w:val="ppListEnd"/>
            <w:numPr>
              <w:numId w:val="0"/>
            </w:numPr>
            <w:tabs>
              <w:tab w:val="clear" w:pos="173"/>
            </w:tabs>
            <w:ind w:left="0"/>
          </w:pPr>
        </w:pPrChange>
      </w:pPr>
      <w:ins w:id="480" w:author="Author">
        <w:r>
          <w:t>Stop debugging and return to Visual Studio.</w:t>
        </w:r>
      </w:ins>
    </w:p>
    <w:p w14:paraId="41340D9E" w14:textId="00F8AA1B" w:rsidR="00CA33E2" w:rsidRDefault="00CA33E2" w:rsidP="00CA33E2">
      <w:pPr>
        <w:pStyle w:val="ppListEnd"/>
        <w:numPr>
          <w:ilvl w:val="0"/>
          <w:numId w:val="0"/>
        </w:numPr>
        <w:ind w:left="173"/>
        <w:rPr>
          <w:ins w:id="481" w:author="Author"/>
        </w:rPr>
      </w:pPr>
    </w:p>
    <w:p w14:paraId="11ED7469" w14:textId="5C49B98A" w:rsidR="00BA38A5" w:rsidRDefault="00BA38A5" w:rsidP="00BA38A5">
      <w:pPr>
        <w:pStyle w:val="ppProcedureStart"/>
        <w:numPr>
          <w:ilvl w:val="0"/>
          <w:numId w:val="11"/>
        </w:numPr>
        <w:rPr>
          <w:ins w:id="482" w:author="Author"/>
        </w:rPr>
      </w:pPr>
      <w:bookmarkStart w:id="483" w:name="_Toc429138652"/>
      <w:ins w:id="484" w:author="Author">
        <w:r>
          <w:t xml:space="preserve">Task </w:t>
        </w:r>
        <w:r w:rsidR="002A70DF">
          <w:t>4</w:t>
        </w:r>
        <w:del w:id="485" w:author="Author">
          <w:r w:rsidDel="002A70DF">
            <w:delText>3</w:delText>
          </w:r>
        </w:del>
        <w:r>
          <w:t xml:space="preserve"> – Handling forward</w:t>
        </w:r>
        <w:r w:rsidR="002A70DF">
          <w:t xml:space="preserve"> navigation</w:t>
        </w:r>
        <w:bookmarkEnd w:id="483"/>
      </w:ins>
    </w:p>
    <w:p w14:paraId="2763C834" w14:textId="67161718" w:rsidR="004E2E76" w:rsidRPr="00537F21" w:rsidRDefault="00537F21">
      <w:pPr>
        <w:rPr>
          <w:ins w:id="486" w:author="Author"/>
          <w:rPrChange w:id="487" w:author="Author">
            <w:rPr>
              <w:ins w:id="488" w:author="Author"/>
            </w:rPr>
          </w:rPrChange>
        </w:rPr>
        <w:pPrChange w:id="489" w:author="Author">
          <w:pPr>
            <w:pStyle w:val="ppProcedureStart"/>
            <w:numPr>
              <w:numId w:val="11"/>
            </w:numPr>
          </w:pPr>
        </w:pPrChange>
      </w:pPr>
      <w:ins w:id="490" w:author="Author">
        <w:r>
          <w:t xml:space="preserve">Although there is currently no shell-drawn forward button, you may handle your forward navigation with a custom </w:t>
        </w:r>
        <w:del w:id="491" w:author="Author">
          <w:r w:rsidDel="00FE46FD">
            <w:delText>control</w:delText>
          </w:r>
        </w:del>
        <w:r w:rsidR="00FE46FD">
          <w:t>button</w:t>
        </w:r>
        <w:r>
          <w:t xml:space="preserve"> that displays in the app content area. The Frame has a </w:t>
        </w:r>
        <w:proofErr w:type="spellStart"/>
        <w:r w:rsidRPr="00537F21">
          <w:rPr>
            <w:b/>
            <w:rPrChange w:id="492" w:author="Author">
              <w:rPr/>
            </w:rPrChange>
          </w:rPr>
          <w:t>CanGoForward</w:t>
        </w:r>
        <w:proofErr w:type="spellEnd"/>
        <w:r>
          <w:t xml:space="preserve"> property in addition to </w:t>
        </w:r>
        <w:proofErr w:type="spellStart"/>
        <w:r w:rsidRPr="00537F21">
          <w:rPr>
            <w:b/>
            <w:rPrChange w:id="493" w:author="Author">
              <w:rPr/>
            </w:rPrChange>
          </w:rPr>
          <w:t>CanGoBack</w:t>
        </w:r>
        <w:proofErr w:type="spellEnd"/>
        <w:r>
          <w:t>, so we will check to see if the forward button makes sense contextually before displaying it.</w:t>
        </w:r>
      </w:ins>
    </w:p>
    <w:p w14:paraId="409C4BC6" w14:textId="05A60009" w:rsidR="00BA38A5" w:rsidRDefault="0016287D">
      <w:pPr>
        <w:pStyle w:val="Step"/>
        <w:numPr>
          <w:ilvl w:val="0"/>
          <w:numId w:val="51"/>
        </w:numPr>
        <w:rPr>
          <w:ins w:id="494" w:author="Author"/>
        </w:rPr>
        <w:pPrChange w:id="495" w:author="Author">
          <w:pPr>
            <w:pStyle w:val="ppListEnd"/>
            <w:numPr>
              <w:numId w:val="0"/>
            </w:numPr>
            <w:tabs>
              <w:tab w:val="clear" w:pos="173"/>
            </w:tabs>
            <w:ind w:left="0"/>
          </w:pPr>
        </w:pPrChange>
      </w:pPr>
      <w:ins w:id="496" w:author="Author">
        <w:r>
          <w:t xml:space="preserve">Add a button </w:t>
        </w:r>
        <w:del w:id="497" w:author="Author">
          <w:r w:rsidDel="00B72A03">
            <w:delText>in</w:delText>
          </w:r>
        </w:del>
        <w:r w:rsidR="00B72A03">
          <w:t>to</w:t>
        </w:r>
        <w:r>
          <w:t xml:space="preserve"> </w:t>
        </w:r>
        <w:proofErr w:type="spellStart"/>
        <w:r w:rsidRPr="006E4939">
          <w:rPr>
            <w:b/>
            <w:rPrChange w:id="498" w:author="Author">
              <w:rPr/>
            </w:rPrChange>
          </w:rPr>
          <w:t>MainPage.xaml</w:t>
        </w:r>
        <w:proofErr w:type="spellEnd"/>
        <w:r w:rsidR="00953921">
          <w:t xml:space="preserve"> and give it the same style as the back button you added to Page2. There isn’t a </w:t>
        </w:r>
        <w:proofErr w:type="spellStart"/>
        <w:r w:rsidR="00953921">
          <w:t>StaticResource</w:t>
        </w:r>
        <w:proofErr w:type="spellEnd"/>
        <w:r w:rsidR="00953921">
          <w:t xml:space="preserve"> for the forward button, so we will transform the back button icon instead.</w:t>
        </w:r>
        <w:r w:rsidR="00B72A03">
          <w:t xml:space="preserve"> We have added column definitions to the Grid to facilitate the layout.</w:t>
        </w:r>
      </w:ins>
    </w:p>
    <w:p w14:paraId="7371ED4D" w14:textId="699D9F39" w:rsidR="00953921" w:rsidRDefault="00953921">
      <w:pPr>
        <w:pStyle w:val="ppCodeLanguage"/>
        <w:rPr>
          <w:ins w:id="499" w:author="Author"/>
        </w:rPr>
        <w:pPrChange w:id="500" w:author="Author">
          <w:pPr>
            <w:pStyle w:val="ppListEnd"/>
            <w:numPr>
              <w:numId w:val="0"/>
            </w:numPr>
            <w:tabs>
              <w:tab w:val="clear" w:pos="173"/>
            </w:tabs>
            <w:ind w:left="0"/>
          </w:pPr>
        </w:pPrChange>
      </w:pPr>
      <w:ins w:id="501" w:author="Author">
        <w:r>
          <w:t>XAML</w:t>
        </w:r>
      </w:ins>
    </w:p>
    <w:p w14:paraId="406E6B2C" w14:textId="77777777" w:rsidR="00B72A03" w:rsidRPr="00B72A03" w:rsidRDefault="00B72A03" w:rsidP="00B72A03">
      <w:pPr>
        <w:pStyle w:val="ppCode"/>
        <w:rPr>
          <w:ins w:id="502" w:author="Author"/>
        </w:rPr>
      </w:pPr>
      <w:ins w:id="503" w:author="Author">
        <w:r w:rsidRPr="00B72A03">
          <w:t>&lt;Grid Background="{</w:t>
        </w:r>
        <w:proofErr w:type="spellStart"/>
        <w:r w:rsidRPr="00B72A03">
          <w:t>ThemeResource</w:t>
        </w:r>
        <w:proofErr w:type="spellEnd"/>
        <w:r w:rsidRPr="00B72A03">
          <w:t> </w:t>
        </w:r>
        <w:proofErr w:type="spellStart"/>
        <w:r w:rsidRPr="00B72A03">
          <w:t>ApplicationPageBackgroundThemeBrush</w:t>
        </w:r>
        <w:proofErr w:type="spellEnd"/>
        <w:r w:rsidRPr="00B72A03">
          <w:t>}"&gt;</w:t>
        </w:r>
      </w:ins>
    </w:p>
    <w:p w14:paraId="67125338" w14:textId="6FB45564" w:rsidR="00B72A03" w:rsidRPr="0061262C" w:rsidRDefault="00B72A03" w:rsidP="00B72A03">
      <w:pPr>
        <w:pStyle w:val="ppCode"/>
        <w:rPr>
          <w:ins w:id="504" w:author="Author"/>
          <w:color w:val="FF0000"/>
          <w:rPrChange w:id="505" w:author="Author">
            <w:rPr>
              <w:ins w:id="506" w:author="Author"/>
            </w:rPr>
          </w:rPrChange>
        </w:rPr>
      </w:pPr>
      <w:ins w:id="507" w:author="Author">
        <w:r>
          <w:t xml:space="preserve">    </w:t>
        </w:r>
        <w:r w:rsidRPr="0061262C">
          <w:rPr>
            <w:color w:val="FF0000"/>
            <w:rPrChange w:id="508" w:author="Author">
              <w:rPr/>
            </w:rPrChange>
          </w:rPr>
          <w:t>&lt;</w:t>
        </w:r>
        <w:proofErr w:type="spellStart"/>
        <w:r w:rsidRPr="0061262C">
          <w:rPr>
            <w:color w:val="FF0000"/>
            <w:rPrChange w:id="509" w:author="Author">
              <w:rPr/>
            </w:rPrChange>
          </w:rPr>
          <w:t>Grid.ColumnDefinitions</w:t>
        </w:r>
        <w:proofErr w:type="spellEnd"/>
        <w:r w:rsidRPr="0061262C">
          <w:rPr>
            <w:color w:val="FF0000"/>
            <w:rPrChange w:id="510" w:author="Author">
              <w:rPr/>
            </w:rPrChange>
          </w:rPr>
          <w:t>&gt;</w:t>
        </w:r>
      </w:ins>
    </w:p>
    <w:p w14:paraId="450F7C30" w14:textId="10B182EB" w:rsidR="00B72A03" w:rsidRPr="0061262C" w:rsidRDefault="00B72A03" w:rsidP="00B72A03">
      <w:pPr>
        <w:pStyle w:val="ppCode"/>
        <w:rPr>
          <w:ins w:id="511" w:author="Author"/>
          <w:color w:val="FF0000"/>
          <w:rPrChange w:id="512" w:author="Author">
            <w:rPr>
              <w:ins w:id="513" w:author="Author"/>
            </w:rPr>
          </w:rPrChange>
        </w:rPr>
      </w:pPr>
      <w:ins w:id="514" w:author="Author">
        <w:r w:rsidRPr="0061262C">
          <w:rPr>
            <w:color w:val="FF0000"/>
            <w:rPrChange w:id="515" w:author="Author">
              <w:rPr/>
            </w:rPrChange>
          </w:rPr>
          <w:t xml:space="preserve">        &lt;</w:t>
        </w:r>
        <w:proofErr w:type="spellStart"/>
        <w:r w:rsidRPr="0061262C">
          <w:rPr>
            <w:color w:val="FF0000"/>
            <w:rPrChange w:id="516" w:author="Author">
              <w:rPr/>
            </w:rPrChange>
          </w:rPr>
          <w:t>ColumnDefinition</w:t>
        </w:r>
        <w:proofErr w:type="spellEnd"/>
        <w:r w:rsidRPr="0061262C">
          <w:rPr>
            <w:color w:val="FF0000"/>
            <w:rPrChange w:id="517" w:author="Author">
              <w:rPr/>
            </w:rPrChange>
          </w:rPr>
          <w:t> /&gt;</w:t>
        </w:r>
      </w:ins>
    </w:p>
    <w:p w14:paraId="7E1C060A" w14:textId="0CF333C2" w:rsidR="00B72A03" w:rsidRPr="0061262C" w:rsidRDefault="00B72A03" w:rsidP="00B72A03">
      <w:pPr>
        <w:pStyle w:val="ppCode"/>
        <w:rPr>
          <w:ins w:id="518" w:author="Author"/>
          <w:color w:val="FF0000"/>
          <w:rPrChange w:id="519" w:author="Author">
            <w:rPr>
              <w:ins w:id="520" w:author="Author"/>
            </w:rPr>
          </w:rPrChange>
        </w:rPr>
      </w:pPr>
      <w:ins w:id="521" w:author="Author">
        <w:r w:rsidRPr="0061262C">
          <w:rPr>
            <w:color w:val="FF0000"/>
            <w:rPrChange w:id="522" w:author="Author">
              <w:rPr/>
            </w:rPrChange>
          </w:rPr>
          <w:t xml:space="preserve">        &lt;</w:t>
        </w:r>
        <w:proofErr w:type="spellStart"/>
        <w:r w:rsidRPr="0061262C">
          <w:rPr>
            <w:color w:val="FF0000"/>
            <w:rPrChange w:id="523" w:author="Author">
              <w:rPr/>
            </w:rPrChange>
          </w:rPr>
          <w:t>ColumnDefinition</w:t>
        </w:r>
        <w:proofErr w:type="spellEnd"/>
        <w:r w:rsidRPr="0061262C">
          <w:rPr>
            <w:color w:val="FF0000"/>
            <w:rPrChange w:id="524" w:author="Author">
              <w:rPr/>
            </w:rPrChange>
          </w:rPr>
          <w:t> Width="Auto" /&gt;</w:t>
        </w:r>
      </w:ins>
    </w:p>
    <w:p w14:paraId="1420AE36" w14:textId="20E4E49D" w:rsidR="00B72A03" w:rsidRPr="0061262C" w:rsidRDefault="00B72A03" w:rsidP="00B72A03">
      <w:pPr>
        <w:pStyle w:val="ppCode"/>
        <w:rPr>
          <w:ins w:id="525" w:author="Author"/>
          <w:color w:val="FF0000"/>
          <w:rPrChange w:id="526" w:author="Author">
            <w:rPr>
              <w:ins w:id="527" w:author="Author"/>
            </w:rPr>
          </w:rPrChange>
        </w:rPr>
      </w:pPr>
      <w:ins w:id="528" w:author="Author">
        <w:r w:rsidRPr="0061262C">
          <w:rPr>
            <w:color w:val="FF0000"/>
            <w:rPrChange w:id="529" w:author="Author">
              <w:rPr/>
            </w:rPrChange>
          </w:rPr>
          <w:t xml:space="preserve">    &lt;/</w:t>
        </w:r>
        <w:proofErr w:type="spellStart"/>
        <w:r w:rsidRPr="0061262C">
          <w:rPr>
            <w:color w:val="FF0000"/>
            <w:rPrChange w:id="530" w:author="Author">
              <w:rPr/>
            </w:rPrChange>
          </w:rPr>
          <w:t>Grid.ColumnDefinitions</w:t>
        </w:r>
        <w:proofErr w:type="spellEnd"/>
        <w:r w:rsidRPr="0061262C">
          <w:rPr>
            <w:color w:val="FF0000"/>
            <w:rPrChange w:id="531" w:author="Author">
              <w:rPr/>
            </w:rPrChange>
          </w:rPr>
          <w:t>&gt;</w:t>
        </w:r>
      </w:ins>
    </w:p>
    <w:p w14:paraId="44C81BC4" w14:textId="141D25C4" w:rsidR="00B72A03" w:rsidRPr="00B72A03" w:rsidRDefault="00B72A03" w:rsidP="00B72A03">
      <w:pPr>
        <w:pStyle w:val="ppCode"/>
        <w:rPr>
          <w:ins w:id="532" w:author="Author"/>
        </w:rPr>
      </w:pPr>
      <w:ins w:id="533" w:author="Author">
        <w:r>
          <w:t xml:space="preserve">    </w:t>
        </w:r>
        <w:r w:rsidRPr="00B72A03">
          <w:t>&lt;</w:t>
        </w:r>
        <w:proofErr w:type="spellStart"/>
        <w:r w:rsidRPr="00B72A03">
          <w:t>TextBlock</w:t>
        </w:r>
        <w:proofErr w:type="spellEnd"/>
        <w:r w:rsidRPr="00B72A03">
          <w:t> </w:t>
        </w:r>
        <w:proofErr w:type="spellStart"/>
        <w:r w:rsidRPr="0061262C">
          <w:rPr>
            <w:color w:val="FF0000"/>
            <w:rPrChange w:id="534" w:author="Author">
              <w:rPr/>
            </w:rPrChange>
          </w:rPr>
          <w:t>Grid.Column</w:t>
        </w:r>
        <w:proofErr w:type="spellEnd"/>
        <w:r w:rsidRPr="0061262C">
          <w:rPr>
            <w:color w:val="FF0000"/>
            <w:rPrChange w:id="535" w:author="Author">
              <w:rPr/>
            </w:rPrChange>
          </w:rPr>
          <w:t>="0" </w:t>
        </w:r>
        <w:r w:rsidRPr="00B72A03">
          <w:t>Text="Page Navigation" </w:t>
        </w:r>
        <w:proofErr w:type="spellStart"/>
        <w:r w:rsidRPr="00B72A03">
          <w:t>FontWeight</w:t>
        </w:r>
        <w:proofErr w:type="spellEnd"/>
        <w:r w:rsidRPr="00B72A03">
          <w:t>="Light" </w:t>
        </w:r>
        <w:proofErr w:type="spellStart"/>
        <w:r w:rsidRPr="00B72A03">
          <w:t>FontSize</w:t>
        </w:r>
        <w:proofErr w:type="spellEnd"/>
        <w:r w:rsidRPr="00B72A03">
          <w:t>="24" Margin="12,0,0,0" /&gt;</w:t>
        </w:r>
      </w:ins>
    </w:p>
    <w:p w14:paraId="4BDE195A" w14:textId="77777777" w:rsidR="00B72A03" w:rsidRPr="00B72A03" w:rsidRDefault="00B72A03" w:rsidP="00B72A03">
      <w:pPr>
        <w:pStyle w:val="ppCode"/>
        <w:rPr>
          <w:ins w:id="536" w:author="Author"/>
        </w:rPr>
      </w:pPr>
      <w:ins w:id="537" w:author="Author">
        <w:r w:rsidRPr="00B72A03">
          <w:t> </w:t>
        </w:r>
      </w:ins>
    </w:p>
    <w:p w14:paraId="7A4FB3ED" w14:textId="16A3DC02" w:rsidR="00B72A03" w:rsidRPr="0061262C" w:rsidRDefault="00B72A03" w:rsidP="00B72A03">
      <w:pPr>
        <w:pStyle w:val="ppCode"/>
        <w:rPr>
          <w:ins w:id="538" w:author="Author"/>
          <w:color w:val="FF0000"/>
          <w:rPrChange w:id="539" w:author="Author">
            <w:rPr>
              <w:ins w:id="540" w:author="Author"/>
            </w:rPr>
          </w:rPrChange>
        </w:rPr>
      </w:pPr>
      <w:ins w:id="541" w:author="Author">
        <w:r>
          <w:t xml:space="preserve">    </w:t>
        </w:r>
        <w:r w:rsidRPr="0061262C">
          <w:rPr>
            <w:color w:val="FF0000"/>
            <w:rPrChange w:id="542" w:author="Author">
              <w:rPr/>
            </w:rPrChange>
          </w:rPr>
          <w:t>&lt;Button </w:t>
        </w:r>
        <w:proofErr w:type="spellStart"/>
        <w:r w:rsidRPr="0061262C">
          <w:rPr>
            <w:color w:val="FF0000"/>
            <w:rPrChange w:id="543" w:author="Author">
              <w:rPr/>
            </w:rPrChange>
          </w:rPr>
          <w:t>Grid.Column</w:t>
        </w:r>
        <w:proofErr w:type="spellEnd"/>
        <w:r w:rsidRPr="0061262C">
          <w:rPr>
            <w:color w:val="FF0000"/>
            <w:rPrChange w:id="544" w:author="Author">
              <w:rPr/>
            </w:rPrChange>
          </w:rPr>
          <w:t>="1" Style="{</w:t>
        </w:r>
        <w:proofErr w:type="spellStart"/>
        <w:r w:rsidRPr="0061262C">
          <w:rPr>
            <w:color w:val="FF0000"/>
            <w:rPrChange w:id="545" w:author="Author">
              <w:rPr/>
            </w:rPrChange>
          </w:rPr>
          <w:t>StaticResource</w:t>
        </w:r>
        <w:proofErr w:type="spellEnd"/>
        <w:r w:rsidRPr="0061262C">
          <w:rPr>
            <w:color w:val="FF0000"/>
            <w:rPrChange w:id="546" w:author="Author">
              <w:rPr/>
            </w:rPrChange>
          </w:rPr>
          <w:t> </w:t>
        </w:r>
      </w:ins>
    </w:p>
    <w:p w14:paraId="6FD7A2EA" w14:textId="0506336B" w:rsidR="00B72A03" w:rsidRPr="0061262C" w:rsidRDefault="00B72A03">
      <w:pPr>
        <w:pStyle w:val="ppCode"/>
        <w:numPr>
          <w:ilvl w:val="0"/>
          <w:numId w:val="0"/>
        </w:numPr>
        <w:ind w:left="720"/>
        <w:rPr>
          <w:ins w:id="547" w:author="Author"/>
          <w:color w:val="FF0000"/>
          <w:rPrChange w:id="548" w:author="Author">
            <w:rPr>
              <w:ins w:id="549" w:author="Author"/>
            </w:rPr>
          </w:rPrChange>
        </w:rPr>
        <w:pPrChange w:id="550" w:author="Author">
          <w:pPr>
            <w:pStyle w:val="ppCode"/>
          </w:pPr>
        </w:pPrChange>
      </w:pPr>
      <w:proofErr w:type="spellStart"/>
      <w:ins w:id="551" w:author="Author">
        <w:r w:rsidRPr="0061262C">
          <w:rPr>
            <w:color w:val="FF0000"/>
            <w:rPrChange w:id="552" w:author="Author">
              <w:rPr/>
            </w:rPrChange>
          </w:rPr>
          <w:t>NavigationBackButtonNormalStyle</w:t>
        </w:r>
        <w:proofErr w:type="spellEnd"/>
        <w:r w:rsidRPr="0061262C">
          <w:rPr>
            <w:color w:val="FF0000"/>
            <w:rPrChange w:id="553" w:author="Author">
              <w:rPr/>
            </w:rPrChange>
          </w:rPr>
          <w:t>}" </w:t>
        </w:r>
        <w:proofErr w:type="spellStart"/>
        <w:r w:rsidRPr="0061262C">
          <w:rPr>
            <w:color w:val="FF0000"/>
            <w:rPrChange w:id="554" w:author="Author">
              <w:rPr/>
            </w:rPrChange>
          </w:rPr>
          <w:t>VerticalAlignment</w:t>
        </w:r>
        <w:proofErr w:type="spellEnd"/>
        <w:r w:rsidRPr="0061262C">
          <w:rPr>
            <w:color w:val="FF0000"/>
            <w:rPrChange w:id="555" w:author="Author">
              <w:rPr/>
            </w:rPrChange>
          </w:rPr>
          <w:t>="Top" </w:t>
        </w:r>
        <w:proofErr w:type="spellStart"/>
        <w:r w:rsidRPr="0061262C">
          <w:rPr>
            <w:color w:val="FF0000"/>
            <w:rPrChange w:id="556" w:author="Author">
              <w:rPr/>
            </w:rPrChange>
          </w:rPr>
          <w:t>HorizontalAlignment</w:t>
        </w:r>
        <w:proofErr w:type="spellEnd"/>
        <w:r w:rsidRPr="0061262C">
          <w:rPr>
            <w:color w:val="FF0000"/>
            <w:rPrChange w:id="557" w:author="Author">
              <w:rPr/>
            </w:rPrChange>
          </w:rPr>
          <w:t>="Right"&gt;</w:t>
        </w:r>
      </w:ins>
    </w:p>
    <w:p w14:paraId="3E91DA94" w14:textId="29551411" w:rsidR="00B72A03" w:rsidRPr="0061262C" w:rsidRDefault="00B72A03" w:rsidP="00B72A03">
      <w:pPr>
        <w:pStyle w:val="ppCode"/>
        <w:rPr>
          <w:ins w:id="558" w:author="Author"/>
          <w:color w:val="FF0000"/>
          <w:rPrChange w:id="559" w:author="Author">
            <w:rPr>
              <w:ins w:id="560" w:author="Author"/>
            </w:rPr>
          </w:rPrChange>
        </w:rPr>
      </w:pPr>
      <w:ins w:id="561" w:author="Author">
        <w:r w:rsidRPr="0061262C">
          <w:rPr>
            <w:color w:val="FF0000"/>
            <w:rPrChange w:id="562" w:author="Author">
              <w:rPr/>
            </w:rPrChange>
          </w:rPr>
          <w:t xml:space="preserve">    &lt;/Button&gt;</w:t>
        </w:r>
      </w:ins>
    </w:p>
    <w:p w14:paraId="7C7B2512" w14:textId="1E673AC9" w:rsidR="00B72A03" w:rsidRPr="00B72A03" w:rsidRDefault="00B72A03" w:rsidP="00B72A03">
      <w:pPr>
        <w:pStyle w:val="ppCode"/>
        <w:rPr>
          <w:ins w:id="563" w:author="Author"/>
        </w:rPr>
      </w:pPr>
      <w:ins w:id="564" w:author="Author">
        <w:r>
          <w:t xml:space="preserve">    </w:t>
        </w:r>
        <w:r w:rsidRPr="00B72A03">
          <w:t>&lt;</w:t>
        </w:r>
        <w:proofErr w:type="spellStart"/>
        <w:r w:rsidRPr="00B72A03">
          <w:t>StackPanel</w:t>
        </w:r>
        <w:proofErr w:type="spellEnd"/>
        <w:r w:rsidRPr="00B72A03">
          <w:t> </w:t>
        </w:r>
        <w:proofErr w:type="spellStart"/>
        <w:r w:rsidRPr="0061262C">
          <w:rPr>
            <w:color w:val="FF0000"/>
            <w:rPrChange w:id="565" w:author="Author">
              <w:rPr/>
            </w:rPrChange>
          </w:rPr>
          <w:t>Grid.Column</w:t>
        </w:r>
        <w:proofErr w:type="spellEnd"/>
        <w:r w:rsidRPr="0061262C">
          <w:rPr>
            <w:color w:val="FF0000"/>
            <w:rPrChange w:id="566" w:author="Author">
              <w:rPr/>
            </w:rPrChange>
          </w:rPr>
          <w:t>="0" </w:t>
        </w:r>
        <w:r w:rsidRPr="00B72A03">
          <w:t>Margin="12, 40" </w:t>
        </w:r>
        <w:proofErr w:type="spellStart"/>
        <w:r w:rsidRPr="00B72A03">
          <w:t>HorizontalAlignment</w:t>
        </w:r>
        <w:proofErr w:type="spellEnd"/>
        <w:r w:rsidRPr="00B72A03">
          <w:t>="Left"&gt;</w:t>
        </w:r>
      </w:ins>
    </w:p>
    <w:p w14:paraId="1B4A246B" w14:textId="7F130389" w:rsidR="00B72A03" w:rsidRPr="00B72A03" w:rsidRDefault="00B72A03" w:rsidP="00B72A03">
      <w:pPr>
        <w:pStyle w:val="ppCode"/>
        <w:rPr>
          <w:ins w:id="567" w:author="Author"/>
        </w:rPr>
      </w:pPr>
      <w:ins w:id="568" w:author="Author">
        <w:r>
          <w:t xml:space="preserve">        </w:t>
        </w:r>
        <w:r w:rsidRPr="00B72A03">
          <w:t>&lt;</w:t>
        </w:r>
        <w:proofErr w:type="spellStart"/>
        <w:r w:rsidRPr="00B72A03">
          <w:t>TextBox</w:t>
        </w:r>
        <w:proofErr w:type="spellEnd"/>
        <w:r w:rsidRPr="00B72A03">
          <w:t> </w:t>
        </w:r>
        <w:proofErr w:type="spellStart"/>
        <w:proofErr w:type="gramStart"/>
        <w:r w:rsidRPr="00B72A03">
          <w:t>x:Name</w:t>
        </w:r>
        <w:proofErr w:type="spellEnd"/>
        <w:proofErr w:type="gramEnd"/>
        <w:r w:rsidRPr="00B72A03">
          <w:t>="Message" Header="Enter a parameter to send to Page 2" Width="300" Margin="0,12,0,0" /&gt;</w:t>
        </w:r>
      </w:ins>
    </w:p>
    <w:p w14:paraId="0663E089" w14:textId="5A11F2FE" w:rsidR="00B72A03" w:rsidRPr="00B72A03" w:rsidRDefault="00B72A03" w:rsidP="00B72A03">
      <w:pPr>
        <w:pStyle w:val="ppCode"/>
        <w:rPr>
          <w:ins w:id="569" w:author="Author"/>
        </w:rPr>
      </w:pPr>
      <w:ins w:id="570" w:author="Author">
        <w:r>
          <w:t xml:space="preserve">        </w:t>
        </w:r>
        <w:r w:rsidRPr="00B72A03">
          <w:t>&lt;Button Content="Go to Page 2" Click="</w:t>
        </w:r>
        <w:proofErr w:type="spellStart"/>
        <w:r w:rsidRPr="00B72A03">
          <w:t>Button_Click</w:t>
        </w:r>
        <w:proofErr w:type="spellEnd"/>
        <w:r w:rsidRPr="00B72A03">
          <w:t>" Margin="0,12,0,0"/&gt;</w:t>
        </w:r>
      </w:ins>
    </w:p>
    <w:p w14:paraId="40A99C12" w14:textId="6DF5A060" w:rsidR="00B72A03" w:rsidRPr="00B72A03" w:rsidRDefault="00B72A03" w:rsidP="00B72A03">
      <w:pPr>
        <w:pStyle w:val="ppCode"/>
        <w:rPr>
          <w:ins w:id="571" w:author="Author"/>
        </w:rPr>
      </w:pPr>
      <w:ins w:id="572" w:author="Author">
        <w:r>
          <w:t xml:space="preserve">    </w:t>
        </w:r>
        <w:r w:rsidRPr="00B72A03">
          <w:t>&lt;/</w:t>
        </w:r>
        <w:proofErr w:type="spellStart"/>
        <w:r w:rsidRPr="00B72A03">
          <w:t>StackPanel</w:t>
        </w:r>
        <w:proofErr w:type="spellEnd"/>
        <w:r w:rsidRPr="00B72A03">
          <w:t>&gt;</w:t>
        </w:r>
      </w:ins>
    </w:p>
    <w:p w14:paraId="45D53023" w14:textId="0F3FA428" w:rsidR="00B72A03" w:rsidRPr="00B72A03" w:rsidRDefault="00B72A03" w:rsidP="00B72A03">
      <w:pPr>
        <w:pStyle w:val="ppCode"/>
        <w:rPr>
          <w:ins w:id="573" w:author="Author"/>
        </w:rPr>
      </w:pPr>
      <w:ins w:id="574" w:author="Author">
        <w:r w:rsidRPr="00B72A03">
          <w:t>&lt;/Grid&gt;</w:t>
        </w:r>
      </w:ins>
    </w:p>
    <w:p w14:paraId="064A409E" w14:textId="77777777" w:rsidR="00953921" w:rsidRPr="006E4939" w:rsidRDefault="00953921">
      <w:pPr>
        <w:pStyle w:val="ppCode"/>
        <w:rPr>
          <w:ins w:id="575" w:author="Author"/>
          <w:rPrChange w:id="576" w:author="Author">
            <w:rPr>
              <w:ins w:id="577" w:author="Author"/>
              <w:b/>
            </w:rPr>
          </w:rPrChange>
        </w:rPr>
        <w:pPrChange w:id="578" w:author="Author">
          <w:pPr>
            <w:pStyle w:val="ppListEnd"/>
            <w:numPr>
              <w:numId w:val="0"/>
            </w:numPr>
            <w:tabs>
              <w:tab w:val="clear" w:pos="173"/>
            </w:tabs>
            <w:ind w:left="0"/>
          </w:pPr>
        </w:pPrChange>
      </w:pPr>
    </w:p>
    <w:p w14:paraId="0E13EB54" w14:textId="12728847" w:rsidR="00953921" w:rsidRDefault="00953921">
      <w:pPr>
        <w:pStyle w:val="Step"/>
        <w:numPr>
          <w:ilvl w:val="0"/>
          <w:numId w:val="51"/>
        </w:numPr>
        <w:rPr>
          <w:ins w:id="579" w:author="Author"/>
        </w:rPr>
        <w:pPrChange w:id="580" w:author="Author">
          <w:pPr>
            <w:pStyle w:val="ppListEnd"/>
            <w:numPr>
              <w:numId w:val="0"/>
            </w:numPr>
            <w:tabs>
              <w:tab w:val="clear" w:pos="173"/>
            </w:tabs>
            <w:ind w:left="0"/>
          </w:pPr>
        </w:pPrChange>
      </w:pPr>
      <w:ins w:id="581" w:author="Author">
        <w:r>
          <w:t xml:space="preserve">Use a </w:t>
        </w:r>
        <w:proofErr w:type="spellStart"/>
        <w:r w:rsidRPr="006E4939">
          <w:rPr>
            <w:b/>
            <w:rPrChange w:id="582" w:author="Author">
              <w:rPr/>
            </w:rPrChange>
          </w:rPr>
          <w:t>RenderTransform</w:t>
        </w:r>
        <w:proofErr w:type="spellEnd"/>
        <w:r>
          <w:t xml:space="preserve"> to rotate the button 180 degrees.</w:t>
        </w:r>
      </w:ins>
    </w:p>
    <w:p w14:paraId="2794A553" w14:textId="31314C01" w:rsidR="00CB2188" w:rsidRDefault="00CB2188">
      <w:pPr>
        <w:pStyle w:val="ppCodeLanguage"/>
        <w:rPr>
          <w:ins w:id="583" w:author="Author"/>
        </w:rPr>
        <w:pPrChange w:id="584" w:author="Author">
          <w:pPr>
            <w:pStyle w:val="ppListEnd"/>
            <w:numPr>
              <w:numId w:val="0"/>
            </w:numPr>
            <w:tabs>
              <w:tab w:val="clear" w:pos="173"/>
            </w:tabs>
            <w:ind w:left="0"/>
          </w:pPr>
        </w:pPrChange>
      </w:pPr>
      <w:ins w:id="585" w:author="Author">
        <w:r>
          <w:t>XAML</w:t>
        </w:r>
      </w:ins>
    </w:p>
    <w:p w14:paraId="243173EC" w14:textId="1934C2D2" w:rsidR="002D099F" w:rsidRPr="0061262C" w:rsidRDefault="002D099F">
      <w:pPr>
        <w:pStyle w:val="ppCode"/>
        <w:numPr>
          <w:ilvl w:val="0"/>
          <w:numId w:val="0"/>
        </w:numPr>
        <w:ind w:left="720"/>
        <w:rPr>
          <w:ins w:id="586" w:author="Author"/>
          <w:color w:val="000000" w:themeColor="text1"/>
          <w:rPrChange w:id="587" w:author="Author">
            <w:rPr>
              <w:ins w:id="588" w:author="Author"/>
              <w:color w:val="FF0000"/>
            </w:rPr>
          </w:rPrChange>
        </w:rPr>
        <w:pPrChange w:id="589" w:author="Author">
          <w:pPr>
            <w:pStyle w:val="ppCode"/>
          </w:pPr>
        </w:pPrChange>
      </w:pPr>
      <w:ins w:id="590" w:author="Author">
        <w:r w:rsidRPr="0061262C">
          <w:rPr>
            <w:color w:val="000000" w:themeColor="text1"/>
            <w:rPrChange w:id="591" w:author="Author">
              <w:rPr>
                <w:color w:val="FF0000"/>
              </w:rPr>
            </w:rPrChange>
          </w:rPr>
          <w:t>&lt;Button </w:t>
        </w:r>
        <w:proofErr w:type="spellStart"/>
        <w:r w:rsidRPr="0061262C">
          <w:rPr>
            <w:color w:val="000000" w:themeColor="text1"/>
            <w:rPrChange w:id="592" w:author="Author">
              <w:rPr>
                <w:color w:val="FF0000"/>
              </w:rPr>
            </w:rPrChange>
          </w:rPr>
          <w:t>Grid.Column</w:t>
        </w:r>
        <w:proofErr w:type="spellEnd"/>
        <w:r w:rsidRPr="0061262C">
          <w:rPr>
            <w:color w:val="000000" w:themeColor="text1"/>
            <w:rPrChange w:id="593" w:author="Author">
              <w:rPr>
                <w:color w:val="FF0000"/>
              </w:rPr>
            </w:rPrChange>
          </w:rPr>
          <w:t>="1" Style="{</w:t>
        </w:r>
        <w:proofErr w:type="spellStart"/>
        <w:r w:rsidRPr="0061262C">
          <w:rPr>
            <w:color w:val="000000" w:themeColor="text1"/>
            <w:rPrChange w:id="594" w:author="Author">
              <w:rPr>
                <w:color w:val="FF0000"/>
              </w:rPr>
            </w:rPrChange>
          </w:rPr>
          <w:t>StaticResource</w:t>
        </w:r>
        <w:proofErr w:type="spellEnd"/>
        <w:r>
          <w:rPr>
            <w:color w:val="000000" w:themeColor="text1"/>
          </w:rPr>
          <w:t xml:space="preserve"> </w:t>
        </w:r>
        <w:proofErr w:type="spellStart"/>
        <w:r w:rsidRPr="0061262C">
          <w:rPr>
            <w:color w:val="000000" w:themeColor="text1"/>
            <w:rPrChange w:id="595" w:author="Author">
              <w:rPr>
                <w:color w:val="FF0000"/>
              </w:rPr>
            </w:rPrChange>
          </w:rPr>
          <w:t>NavigationBackButtonNormalStyle</w:t>
        </w:r>
        <w:proofErr w:type="spellEnd"/>
        <w:r w:rsidRPr="0061262C">
          <w:rPr>
            <w:color w:val="000000" w:themeColor="text1"/>
            <w:rPrChange w:id="596" w:author="Author">
              <w:rPr>
                <w:color w:val="FF0000"/>
              </w:rPr>
            </w:rPrChange>
          </w:rPr>
          <w:t>}"</w:t>
        </w:r>
        <w:r w:rsidRPr="0061262C">
          <w:rPr>
            <w:color w:val="000000" w:themeColor="text1"/>
          </w:rPr>
          <w:t xml:space="preserve"> </w:t>
        </w:r>
        <w:proofErr w:type="spellStart"/>
        <w:r w:rsidRPr="0061262C">
          <w:rPr>
            <w:color w:val="000000" w:themeColor="text1"/>
            <w:rPrChange w:id="597" w:author="Author">
              <w:rPr>
                <w:color w:val="FF0000"/>
              </w:rPr>
            </w:rPrChange>
          </w:rPr>
          <w:t>VerticalAlignment</w:t>
        </w:r>
        <w:proofErr w:type="spellEnd"/>
        <w:r w:rsidRPr="0061262C">
          <w:rPr>
            <w:color w:val="000000" w:themeColor="text1"/>
            <w:rPrChange w:id="598" w:author="Author">
              <w:rPr>
                <w:color w:val="FF0000"/>
              </w:rPr>
            </w:rPrChange>
          </w:rPr>
          <w:t>="Top" </w:t>
        </w:r>
        <w:proofErr w:type="spellStart"/>
        <w:r w:rsidRPr="0061262C">
          <w:rPr>
            <w:color w:val="000000" w:themeColor="text1"/>
            <w:rPrChange w:id="599" w:author="Author">
              <w:rPr>
                <w:color w:val="FF0000"/>
              </w:rPr>
            </w:rPrChange>
          </w:rPr>
          <w:t>HorizontalAlignment</w:t>
        </w:r>
        <w:proofErr w:type="spellEnd"/>
        <w:r w:rsidRPr="0061262C">
          <w:rPr>
            <w:color w:val="000000" w:themeColor="text1"/>
            <w:rPrChange w:id="600" w:author="Author">
              <w:rPr>
                <w:color w:val="FF0000"/>
              </w:rPr>
            </w:rPrChange>
          </w:rPr>
          <w:t>="Right" </w:t>
        </w:r>
        <w:proofErr w:type="spellStart"/>
        <w:r w:rsidRPr="0061262C">
          <w:rPr>
            <w:color w:val="FF0000"/>
          </w:rPr>
          <w:t>RenderTransformOrigin</w:t>
        </w:r>
        <w:proofErr w:type="spellEnd"/>
        <w:r w:rsidRPr="0061262C">
          <w:rPr>
            <w:color w:val="FF0000"/>
          </w:rPr>
          <w:t xml:space="preserve">="0.5,0.5" </w:t>
        </w:r>
        <w:r w:rsidRPr="0061262C">
          <w:rPr>
            <w:color w:val="000000" w:themeColor="text1"/>
            <w:rPrChange w:id="601" w:author="Author">
              <w:rPr>
                <w:color w:val="FF0000"/>
              </w:rPr>
            </w:rPrChange>
          </w:rPr>
          <w:t>&gt;</w:t>
        </w:r>
      </w:ins>
    </w:p>
    <w:p w14:paraId="1838E7A6" w14:textId="7C59791D" w:rsidR="002D099F" w:rsidRPr="0061262C" w:rsidRDefault="002D099F" w:rsidP="002D099F">
      <w:pPr>
        <w:pStyle w:val="ppCode"/>
        <w:rPr>
          <w:ins w:id="602" w:author="Author"/>
          <w:color w:val="FF0000"/>
        </w:rPr>
      </w:pPr>
      <w:ins w:id="603" w:author="Author">
        <w:r w:rsidRPr="0061262C">
          <w:rPr>
            <w:color w:val="000000" w:themeColor="text1"/>
            <w:rPrChange w:id="604" w:author="Author">
              <w:rPr>
                <w:color w:val="FF0000"/>
              </w:rPr>
            </w:rPrChange>
          </w:rPr>
          <w:t xml:space="preserve">    </w:t>
        </w:r>
        <w:r w:rsidRPr="0061262C">
          <w:rPr>
            <w:color w:val="FF0000"/>
          </w:rPr>
          <w:t>&lt;</w:t>
        </w:r>
        <w:proofErr w:type="spellStart"/>
        <w:r w:rsidRPr="0061262C">
          <w:rPr>
            <w:color w:val="FF0000"/>
          </w:rPr>
          <w:t>Button.RenderTransform</w:t>
        </w:r>
        <w:proofErr w:type="spellEnd"/>
        <w:r w:rsidRPr="0061262C">
          <w:rPr>
            <w:color w:val="FF0000"/>
          </w:rPr>
          <w:t>&gt;</w:t>
        </w:r>
      </w:ins>
    </w:p>
    <w:p w14:paraId="5A1B86A6" w14:textId="6505FD54" w:rsidR="002D099F" w:rsidRPr="0061262C" w:rsidRDefault="002D099F" w:rsidP="002D099F">
      <w:pPr>
        <w:pStyle w:val="ppCode"/>
        <w:rPr>
          <w:ins w:id="605" w:author="Author"/>
          <w:color w:val="FF0000"/>
        </w:rPr>
      </w:pPr>
      <w:ins w:id="606" w:author="Author">
        <w:r w:rsidRPr="0061262C">
          <w:rPr>
            <w:color w:val="FF0000"/>
          </w:rPr>
          <w:lastRenderedPageBreak/>
          <w:t xml:space="preserve">        &lt;</w:t>
        </w:r>
        <w:proofErr w:type="spellStart"/>
        <w:r w:rsidRPr="0061262C">
          <w:rPr>
            <w:color w:val="FF0000"/>
          </w:rPr>
          <w:t>CompositeTransform</w:t>
        </w:r>
        <w:proofErr w:type="spellEnd"/>
        <w:r w:rsidRPr="0061262C">
          <w:rPr>
            <w:color w:val="FF0000"/>
          </w:rPr>
          <w:t> Rotation="180"/&gt;</w:t>
        </w:r>
      </w:ins>
    </w:p>
    <w:p w14:paraId="6D0962BF" w14:textId="72AB0CDD" w:rsidR="002D099F" w:rsidRPr="0061262C" w:rsidRDefault="002D099F" w:rsidP="002D099F">
      <w:pPr>
        <w:pStyle w:val="ppCode"/>
        <w:rPr>
          <w:ins w:id="607" w:author="Author"/>
          <w:color w:val="FF0000"/>
        </w:rPr>
      </w:pPr>
      <w:ins w:id="608" w:author="Author">
        <w:r w:rsidRPr="0061262C">
          <w:rPr>
            <w:color w:val="FF0000"/>
          </w:rPr>
          <w:t xml:space="preserve">    &lt;/</w:t>
        </w:r>
        <w:proofErr w:type="spellStart"/>
        <w:r w:rsidRPr="0061262C">
          <w:rPr>
            <w:color w:val="FF0000"/>
          </w:rPr>
          <w:t>Button.RenderTransform</w:t>
        </w:r>
        <w:proofErr w:type="spellEnd"/>
        <w:r w:rsidRPr="0061262C">
          <w:rPr>
            <w:color w:val="FF0000"/>
          </w:rPr>
          <w:t>&gt;</w:t>
        </w:r>
      </w:ins>
    </w:p>
    <w:p w14:paraId="530991F5" w14:textId="486BE1F1" w:rsidR="00CB2188" w:rsidRPr="0061262C" w:rsidRDefault="002D099F">
      <w:pPr>
        <w:pStyle w:val="ppCode"/>
        <w:rPr>
          <w:ins w:id="609" w:author="Author"/>
          <w:rPrChange w:id="610" w:author="Author">
            <w:rPr>
              <w:ins w:id="611" w:author="Author"/>
            </w:rPr>
          </w:rPrChange>
        </w:rPr>
        <w:pPrChange w:id="612" w:author="Author">
          <w:pPr>
            <w:pStyle w:val="ppListEnd"/>
            <w:numPr>
              <w:numId w:val="0"/>
            </w:numPr>
            <w:tabs>
              <w:tab w:val="clear" w:pos="173"/>
            </w:tabs>
            <w:ind w:left="0"/>
          </w:pPr>
        </w:pPrChange>
      </w:pPr>
      <w:ins w:id="613" w:author="Author">
        <w:r w:rsidRPr="0061262C">
          <w:rPr>
            <w:color w:val="000000" w:themeColor="text1"/>
            <w:rPrChange w:id="614" w:author="Author">
              <w:rPr>
                <w:color w:val="FF0000"/>
              </w:rPr>
            </w:rPrChange>
          </w:rPr>
          <w:t>&lt;/Button&gt;</w:t>
        </w:r>
      </w:ins>
    </w:p>
    <w:p w14:paraId="0F853ABA" w14:textId="25E2E98B" w:rsidR="00953921" w:rsidRDefault="00953921">
      <w:pPr>
        <w:pStyle w:val="Step"/>
        <w:numPr>
          <w:ilvl w:val="0"/>
          <w:numId w:val="51"/>
        </w:numPr>
        <w:rPr>
          <w:ins w:id="615" w:author="Author"/>
        </w:rPr>
        <w:pPrChange w:id="616" w:author="Author">
          <w:pPr>
            <w:pStyle w:val="ppListEnd"/>
            <w:numPr>
              <w:numId w:val="0"/>
            </w:numPr>
            <w:tabs>
              <w:tab w:val="clear" w:pos="173"/>
            </w:tabs>
            <w:ind w:left="0"/>
          </w:pPr>
        </w:pPrChange>
      </w:pPr>
      <w:ins w:id="617" w:author="Author">
        <w:r>
          <w:t xml:space="preserve">Add a click event to your forward button. You will create the </w:t>
        </w:r>
        <w:proofErr w:type="spellStart"/>
        <w:proofErr w:type="gramStart"/>
        <w:r w:rsidRPr="0061262C">
          <w:rPr>
            <w:b/>
            <w:rPrChange w:id="618" w:author="Author">
              <w:rPr/>
            </w:rPrChange>
          </w:rPr>
          <w:t>GoForward</w:t>
        </w:r>
        <w:proofErr w:type="spellEnd"/>
        <w:r w:rsidR="002D099F">
          <w:rPr>
            <w:b/>
          </w:rPr>
          <w:t>(</w:t>
        </w:r>
        <w:proofErr w:type="gramEnd"/>
        <w:r w:rsidR="002D099F">
          <w:rPr>
            <w:b/>
          </w:rPr>
          <w:t>)</w:t>
        </w:r>
        <w:r>
          <w:t xml:space="preserve"> event handler in the next step.</w:t>
        </w:r>
      </w:ins>
    </w:p>
    <w:p w14:paraId="4B3DA0B3" w14:textId="0EDE9110" w:rsidR="00CB2188" w:rsidRDefault="00CB2188">
      <w:pPr>
        <w:pStyle w:val="ppCodeLanguage"/>
        <w:rPr>
          <w:ins w:id="619" w:author="Author"/>
        </w:rPr>
        <w:pPrChange w:id="620" w:author="Author">
          <w:pPr>
            <w:pStyle w:val="ppListEnd"/>
            <w:numPr>
              <w:numId w:val="0"/>
            </w:numPr>
            <w:tabs>
              <w:tab w:val="clear" w:pos="173"/>
            </w:tabs>
            <w:ind w:left="0"/>
          </w:pPr>
        </w:pPrChange>
      </w:pPr>
      <w:ins w:id="621" w:author="Author">
        <w:r>
          <w:t>C#</w:t>
        </w:r>
      </w:ins>
    </w:p>
    <w:p w14:paraId="138D5F8E" w14:textId="77777777" w:rsidR="002D099F" w:rsidRPr="0061262C" w:rsidRDefault="002D099F" w:rsidP="002D099F">
      <w:pPr>
        <w:pStyle w:val="ppCode"/>
        <w:rPr>
          <w:ins w:id="622" w:author="Author"/>
          <w:color w:val="000000" w:themeColor="text1"/>
          <w:rPrChange w:id="623" w:author="Author">
            <w:rPr>
              <w:ins w:id="624" w:author="Author"/>
              <w:color w:val="FF0000"/>
            </w:rPr>
          </w:rPrChange>
        </w:rPr>
      </w:pPr>
      <w:ins w:id="625" w:author="Author">
        <w:r w:rsidRPr="0061262C">
          <w:rPr>
            <w:color w:val="000000" w:themeColor="text1"/>
            <w:rPrChange w:id="626" w:author="Author">
              <w:rPr>
                <w:color w:val="FF0000"/>
              </w:rPr>
            </w:rPrChange>
          </w:rPr>
          <w:t>&lt;Button </w:t>
        </w:r>
        <w:proofErr w:type="spellStart"/>
        <w:r w:rsidRPr="0061262C">
          <w:rPr>
            <w:color w:val="000000" w:themeColor="text1"/>
            <w:rPrChange w:id="627" w:author="Author">
              <w:rPr>
                <w:color w:val="FF0000"/>
              </w:rPr>
            </w:rPrChange>
          </w:rPr>
          <w:t>Grid.Column</w:t>
        </w:r>
        <w:proofErr w:type="spellEnd"/>
        <w:r w:rsidRPr="0061262C">
          <w:rPr>
            <w:color w:val="000000" w:themeColor="text1"/>
            <w:rPrChange w:id="628" w:author="Author">
              <w:rPr>
                <w:color w:val="FF0000"/>
              </w:rPr>
            </w:rPrChange>
          </w:rPr>
          <w:t>="1" Style="{</w:t>
        </w:r>
        <w:proofErr w:type="spellStart"/>
        <w:r w:rsidRPr="0061262C">
          <w:rPr>
            <w:color w:val="000000" w:themeColor="text1"/>
            <w:rPrChange w:id="629" w:author="Author">
              <w:rPr>
                <w:color w:val="FF0000"/>
              </w:rPr>
            </w:rPrChange>
          </w:rPr>
          <w:t>StaticResource</w:t>
        </w:r>
        <w:proofErr w:type="spellEnd"/>
        <w:r w:rsidRPr="0061262C">
          <w:rPr>
            <w:color w:val="000000" w:themeColor="text1"/>
            <w:rPrChange w:id="630" w:author="Author">
              <w:rPr>
                <w:color w:val="FF0000"/>
              </w:rPr>
            </w:rPrChange>
          </w:rPr>
          <w:t> </w:t>
        </w:r>
      </w:ins>
    </w:p>
    <w:p w14:paraId="03A29298" w14:textId="073293E2" w:rsidR="00CB2188" w:rsidRPr="0061262C" w:rsidRDefault="002D099F">
      <w:pPr>
        <w:pStyle w:val="ppCode"/>
        <w:rPr>
          <w:ins w:id="631" w:author="Author"/>
          <w:color w:val="000000" w:themeColor="text1"/>
          <w:rPrChange w:id="632" w:author="Author">
            <w:rPr>
              <w:ins w:id="633" w:author="Author"/>
            </w:rPr>
          </w:rPrChange>
        </w:rPr>
        <w:pPrChange w:id="634" w:author="Author">
          <w:pPr>
            <w:pStyle w:val="ppListEnd"/>
            <w:numPr>
              <w:numId w:val="0"/>
            </w:numPr>
            <w:tabs>
              <w:tab w:val="clear" w:pos="173"/>
            </w:tabs>
            <w:ind w:left="0"/>
          </w:pPr>
        </w:pPrChange>
      </w:pPr>
      <w:proofErr w:type="spellStart"/>
      <w:ins w:id="635" w:author="Author">
        <w:r w:rsidRPr="0061262C">
          <w:rPr>
            <w:color w:val="000000" w:themeColor="text1"/>
            <w:rPrChange w:id="636" w:author="Author">
              <w:rPr>
                <w:color w:val="FF0000"/>
              </w:rPr>
            </w:rPrChange>
          </w:rPr>
          <w:t>NavigationBackButtonNormalStyle</w:t>
        </w:r>
        <w:proofErr w:type="spellEnd"/>
        <w:r w:rsidRPr="0061262C">
          <w:rPr>
            <w:color w:val="000000" w:themeColor="text1"/>
            <w:rPrChange w:id="637" w:author="Author">
              <w:rPr>
                <w:color w:val="FF0000"/>
              </w:rPr>
            </w:rPrChange>
          </w:rPr>
          <w:t>}" </w:t>
        </w:r>
        <w:r w:rsidRPr="0061262C">
          <w:rPr>
            <w:color w:val="FF0000"/>
            <w:rPrChange w:id="638" w:author="Author">
              <w:rPr>
                <w:color w:val="FF0000"/>
              </w:rPr>
            </w:rPrChange>
          </w:rPr>
          <w:t>Click="{</w:t>
        </w:r>
        <w:proofErr w:type="spellStart"/>
        <w:proofErr w:type="gramStart"/>
        <w:r w:rsidRPr="0061262C">
          <w:rPr>
            <w:color w:val="FF0000"/>
            <w:rPrChange w:id="639" w:author="Author">
              <w:rPr>
                <w:color w:val="FF0000"/>
              </w:rPr>
            </w:rPrChange>
          </w:rPr>
          <w:t>x:Bind</w:t>
        </w:r>
        <w:proofErr w:type="spellEnd"/>
        <w:proofErr w:type="gramEnd"/>
        <w:r w:rsidRPr="0061262C">
          <w:rPr>
            <w:color w:val="FF0000"/>
            <w:rPrChange w:id="640" w:author="Author">
              <w:rPr>
                <w:color w:val="FF0000"/>
              </w:rPr>
            </w:rPrChange>
          </w:rPr>
          <w:t> </w:t>
        </w:r>
        <w:proofErr w:type="spellStart"/>
        <w:r w:rsidRPr="0061262C">
          <w:rPr>
            <w:color w:val="FF0000"/>
            <w:rPrChange w:id="641" w:author="Author">
              <w:rPr>
                <w:color w:val="FF0000"/>
              </w:rPr>
            </w:rPrChange>
          </w:rPr>
          <w:t>GoForward</w:t>
        </w:r>
        <w:proofErr w:type="spellEnd"/>
        <w:r w:rsidRPr="0061262C">
          <w:rPr>
            <w:color w:val="FF0000"/>
            <w:rPrChange w:id="642" w:author="Author">
              <w:rPr>
                <w:color w:val="FF0000"/>
              </w:rPr>
            </w:rPrChange>
          </w:rPr>
          <w:t xml:space="preserve">}" </w:t>
        </w:r>
        <w:proofErr w:type="spellStart"/>
        <w:r w:rsidRPr="0061262C">
          <w:rPr>
            <w:color w:val="000000" w:themeColor="text1"/>
            <w:rPrChange w:id="643" w:author="Author">
              <w:rPr>
                <w:color w:val="FF0000"/>
              </w:rPr>
            </w:rPrChange>
          </w:rPr>
          <w:t>VerticalAlignment</w:t>
        </w:r>
        <w:proofErr w:type="spellEnd"/>
        <w:r w:rsidRPr="0061262C">
          <w:rPr>
            <w:color w:val="000000" w:themeColor="text1"/>
            <w:rPrChange w:id="644" w:author="Author">
              <w:rPr>
                <w:color w:val="FF0000"/>
              </w:rPr>
            </w:rPrChange>
          </w:rPr>
          <w:t>="Top" </w:t>
        </w:r>
        <w:proofErr w:type="spellStart"/>
        <w:r w:rsidRPr="0061262C">
          <w:rPr>
            <w:color w:val="000000" w:themeColor="text1"/>
            <w:rPrChange w:id="645" w:author="Author">
              <w:rPr>
                <w:color w:val="FF0000"/>
              </w:rPr>
            </w:rPrChange>
          </w:rPr>
          <w:t>HorizontalAlignment</w:t>
        </w:r>
        <w:proofErr w:type="spellEnd"/>
        <w:r w:rsidRPr="0061262C">
          <w:rPr>
            <w:color w:val="000000" w:themeColor="text1"/>
            <w:rPrChange w:id="646" w:author="Author">
              <w:rPr>
                <w:color w:val="FF0000"/>
              </w:rPr>
            </w:rPrChange>
          </w:rPr>
          <w:t>="Right" </w:t>
        </w:r>
        <w:proofErr w:type="spellStart"/>
        <w:r w:rsidRPr="0061262C">
          <w:rPr>
            <w:color w:val="000000" w:themeColor="text1"/>
            <w:rPrChange w:id="647" w:author="Author">
              <w:rPr>
                <w:color w:val="FF0000"/>
              </w:rPr>
            </w:rPrChange>
          </w:rPr>
          <w:t>RenderTransformOrigin</w:t>
        </w:r>
        <w:proofErr w:type="spellEnd"/>
        <w:r w:rsidRPr="0061262C">
          <w:rPr>
            <w:color w:val="000000" w:themeColor="text1"/>
            <w:rPrChange w:id="648" w:author="Author">
              <w:rPr>
                <w:color w:val="FF0000"/>
              </w:rPr>
            </w:rPrChange>
          </w:rPr>
          <w:t>="0.5,0.5" &gt;</w:t>
        </w:r>
      </w:ins>
    </w:p>
    <w:p w14:paraId="5EF245E4" w14:textId="51B513B4" w:rsidR="00953921" w:rsidRDefault="00953921">
      <w:pPr>
        <w:pStyle w:val="Step"/>
        <w:numPr>
          <w:ilvl w:val="0"/>
          <w:numId w:val="51"/>
        </w:numPr>
        <w:rPr>
          <w:ins w:id="649" w:author="Author"/>
        </w:rPr>
        <w:pPrChange w:id="650" w:author="Author">
          <w:pPr>
            <w:pStyle w:val="ppListEnd"/>
            <w:numPr>
              <w:numId w:val="0"/>
            </w:numPr>
            <w:tabs>
              <w:tab w:val="clear" w:pos="173"/>
            </w:tabs>
            <w:ind w:left="0"/>
          </w:pPr>
        </w:pPrChange>
      </w:pPr>
      <w:ins w:id="651" w:author="Author">
        <w:r>
          <w:t xml:space="preserve">In </w:t>
        </w:r>
        <w:proofErr w:type="spellStart"/>
        <w:r w:rsidRPr="006E4939">
          <w:rPr>
            <w:b/>
            <w:rPrChange w:id="652" w:author="Author">
              <w:rPr/>
            </w:rPrChange>
          </w:rPr>
          <w:t>MainPage.xaml.cs</w:t>
        </w:r>
        <w:proofErr w:type="spellEnd"/>
        <w:r>
          <w:t xml:space="preserve">, add the </w:t>
        </w:r>
        <w:proofErr w:type="spellStart"/>
        <w:proofErr w:type="gramStart"/>
        <w:r w:rsidRPr="006E4939">
          <w:rPr>
            <w:b/>
            <w:rPrChange w:id="653" w:author="Author">
              <w:rPr/>
            </w:rPrChange>
          </w:rPr>
          <w:t>GoForward</w:t>
        </w:r>
        <w:proofErr w:type="spellEnd"/>
        <w:r w:rsidRPr="006E4939">
          <w:rPr>
            <w:b/>
            <w:rPrChange w:id="654" w:author="Author">
              <w:rPr/>
            </w:rPrChange>
          </w:rPr>
          <w:t>(</w:t>
        </w:r>
        <w:proofErr w:type="gramEnd"/>
        <w:r w:rsidRPr="006E4939">
          <w:rPr>
            <w:b/>
            <w:rPrChange w:id="655" w:author="Author">
              <w:rPr/>
            </w:rPrChange>
          </w:rPr>
          <w:t>)</w:t>
        </w:r>
        <w:r>
          <w:t xml:space="preserve"> event handler. You may notice that this handler is identical to the </w:t>
        </w:r>
        <w:proofErr w:type="spellStart"/>
        <w:proofErr w:type="gramStart"/>
        <w:r w:rsidRPr="006E4939">
          <w:rPr>
            <w:b/>
            <w:rPrChange w:id="656" w:author="Author">
              <w:rPr/>
            </w:rPrChange>
          </w:rPr>
          <w:t>GoBack</w:t>
        </w:r>
        <w:proofErr w:type="spellEnd"/>
        <w:r w:rsidRPr="006E4939">
          <w:rPr>
            <w:b/>
            <w:rPrChange w:id="657" w:author="Author">
              <w:rPr/>
            </w:rPrChange>
          </w:rPr>
          <w:t>(</w:t>
        </w:r>
        <w:proofErr w:type="gramEnd"/>
        <w:r w:rsidRPr="006E4939">
          <w:rPr>
            <w:b/>
            <w:rPrChange w:id="658" w:author="Author">
              <w:rPr/>
            </w:rPrChange>
          </w:rPr>
          <w:t>)</w:t>
        </w:r>
        <w:r>
          <w:t xml:space="preserve"> handler but uses </w:t>
        </w:r>
        <w:proofErr w:type="spellStart"/>
        <w:r w:rsidRPr="006E4939">
          <w:rPr>
            <w:b/>
            <w:rPrChange w:id="659" w:author="Author">
              <w:rPr/>
            </w:rPrChange>
          </w:rPr>
          <w:t>Frame.CanGoForward</w:t>
        </w:r>
        <w:proofErr w:type="spellEnd"/>
        <w:r>
          <w:t xml:space="preserve"> and </w:t>
        </w:r>
        <w:proofErr w:type="spellStart"/>
        <w:r w:rsidRPr="006E4939">
          <w:rPr>
            <w:b/>
            <w:rPrChange w:id="660" w:author="Author">
              <w:rPr/>
            </w:rPrChange>
          </w:rPr>
          <w:t>Frame.GoForward</w:t>
        </w:r>
        <w:proofErr w:type="spellEnd"/>
        <w:r>
          <w:t xml:space="preserve"> instead of </w:t>
        </w:r>
        <w:proofErr w:type="spellStart"/>
        <w:r w:rsidRPr="006E4939">
          <w:rPr>
            <w:b/>
            <w:rPrChange w:id="661" w:author="Author">
              <w:rPr/>
            </w:rPrChange>
          </w:rPr>
          <w:t>Frame.CanGoBack</w:t>
        </w:r>
        <w:proofErr w:type="spellEnd"/>
        <w:r>
          <w:t xml:space="preserve"> and </w:t>
        </w:r>
        <w:proofErr w:type="spellStart"/>
        <w:r w:rsidRPr="006E4939">
          <w:rPr>
            <w:b/>
            <w:rPrChange w:id="662" w:author="Author">
              <w:rPr/>
            </w:rPrChange>
          </w:rPr>
          <w:t>Frame.GoBack</w:t>
        </w:r>
        <w:proofErr w:type="spellEnd"/>
        <w:r>
          <w:t>.</w:t>
        </w:r>
      </w:ins>
    </w:p>
    <w:p w14:paraId="0B6FBD00" w14:textId="6BB48502" w:rsidR="00CB2188" w:rsidRDefault="00CB2188">
      <w:pPr>
        <w:pStyle w:val="ppCodeLanguage"/>
        <w:rPr>
          <w:ins w:id="663" w:author="Author"/>
        </w:rPr>
        <w:pPrChange w:id="664" w:author="Author">
          <w:pPr>
            <w:pStyle w:val="ppListEnd"/>
            <w:numPr>
              <w:numId w:val="0"/>
            </w:numPr>
            <w:tabs>
              <w:tab w:val="clear" w:pos="173"/>
            </w:tabs>
            <w:ind w:left="0"/>
          </w:pPr>
        </w:pPrChange>
      </w:pPr>
      <w:ins w:id="665" w:author="Author">
        <w:r>
          <w:t>C#</w:t>
        </w:r>
      </w:ins>
    </w:p>
    <w:p w14:paraId="793E7251" w14:textId="45EB0EBE" w:rsidR="00CB2188" w:rsidRDefault="00CB2188">
      <w:pPr>
        <w:pStyle w:val="ppCode"/>
        <w:rPr>
          <w:ins w:id="666" w:author="Author"/>
        </w:rPr>
        <w:pPrChange w:id="667" w:author="Author">
          <w:pPr>
            <w:pStyle w:val="ppListEnd"/>
            <w:numPr>
              <w:numId w:val="0"/>
            </w:numPr>
            <w:tabs>
              <w:tab w:val="clear" w:pos="173"/>
            </w:tabs>
            <w:ind w:left="0"/>
          </w:pPr>
        </w:pPrChange>
      </w:pPr>
      <w:ins w:id="668" w:author="Author">
        <w:r>
          <w:t xml:space="preserve">private void </w:t>
        </w:r>
        <w:proofErr w:type="spellStart"/>
        <w:proofErr w:type="gramStart"/>
        <w:r>
          <w:t>GoForward</w:t>
        </w:r>
        <w:proofErr w:type="spellEnd"/>
        <w:r>
          <w:t>(</w:t>
        </w:r>
        <w:proofErr w:type="gramEnd"/>
        <w:r>
          <w:t>)</w:t>
        </w:r>
      </w:ins>
    </w:p>
    <w:p w14:paraId="1C8C1AC1" w14:textId="7B971F95" w:rsidR="00CB2188" w:rsidRDefault="00CB2188">
      <w:pPr>
        <w:pStyle w:val="ppCode"/>
        <w:rPr>
          <w:ins w:id="669" w:author="Author"/>
        </w:rPr>
        <w:pPrChange w:id="670" w:author="Author">
          <w:pPr>
            <w:pStyle w:val="ppListEnd"/>
            <w:numPr>
              <w:numId w:val="0"/>
            </w:numPr>
            <w:tabs>
              <w:tab w:val="clear" w:pos="173"/>
            </w:tabs>
            <w:ind w:left="0"/>
          </w:pPr>
        </w:pPrChange>
      </w:pPr>
      <w:ins w:id="671" w:author="Author">
        <w:r>
          <w:t>{</w:t>
        </w:r>
      </w:ins>
    </w:p>
    <w:p w14:paraId="6B20D4B5" w14:textId="70C6557A" w:rsidR="00CB2188" w:rsidRDefault="00CB2188">
      <w:pPr>
        <w:pStyle w:val="ppCode"/>
        <w:rPr>
          <w:ins w:id="672" w:author="Author"/>
        </w:rPr>
        <w:pPrChange w:id="673" w:author="Author">
          <w:pPr>
            <w:pStyle w:val="ppListEnd"/>
            <w:numPr>
              <w:numId w:val="0"/>
            </w:numPr>
            <w:tabs>
              <w:tab w:val="clear" w:pos="173"/>
            </w:tabs>
            <w:ind w:left="0"/>
          </w:pPr>
        </w:pPrChange>
      </w:pPr>
      <w:ins w:id="674" w:author="Author">
        <w:r>
          <w:t xml:space="preserve">    if (</w:t>
        </w:r>
        <w:proofErr w:type="spellStart"/>
        <w:r>
          <w:t>Frame.CanGoForward</w:t>
        </w:r>
        <w:proofErr w:type="spellEnd"/>
        <w:r>
          <w:t>)</w:t>
        </w:r>
      </w:ins>
    </w:p>
    <w:p w14:paraId="658D175E" w14:textId="03CA0B7B" w:rsidR="00CB2188" w:rsidRDefault="00CB2188">
      <w:pPr>
        <w:pStyle w:val="ppCode"/>
        <w:rPr>
          <w:ins w:id="675" w:author="Author"/>
        </w:rPr>
        <w:pPrChange w:id="676" w:author="Author">
          <w:pPr>
            <w:pStyle w:val="ppListEnd"/>
            <w:numPr>
              <w:numId w:val="0"/>
            </w:numPr>
            <w:tabs>
              <w:tab w:val="clear" w:pos="173"/>
            </w:tabs>
            <w:ind w:left="0"/>
          </w:pPr>
        </w:pPrChange>
      </w:pPr>
      <w:ins w:id="677" w:author="Author">
        <w:r>
          <w:t xml:space="preserve">        </w:t>
        </w:r>
        <w:proofErr w:type="spellStart"/>
        <w:r>
          <w:t>Frame.GoForward</w:t>
        </w:r>
        <w:proofErr w:type="spellEnd"/>
        <w:r>
          <w:t>();</w:t>
        </w:r>
      </w:ins>
    </w:p>
    <w:p w14:paraId="6FA3A3D7" w14:textId="13061358" w:rsidR="00CB2188" w:rsidRPr="0061262C" w:rsidRDefault="00CB2188">
      <w:pPr>
        <w:pStyle w:val="ppCode"/>
        <w:numPr>
          <w:ilvl w:val="0"/>
          <w:numId w:val="0"/>
        </w:numPr>
        <w:ind w:left="720"/>
        <w:rPr>
          <w:ins w:id="678" w:author="Author"/>
          <w:rPrChange w:id="679" w:author="Author">
            <w:rPr>
              <w:ins w:id="680" w:author="Author"/>
            </w:rPr>
          </w:rPrChange>
        </w:rPr>
        <w:pPrChange w:id="681" w:author="Author">
          <w:pPr>
            <w:pStyle w:val="ppListEnd"/>
            <w:numPr>
              <w:numId w:val="0"/>
            </w:numPr>
            <w:tabs>
              <w:tab w:val="clear" w:pos="173"/>
            </w:tabs>
            <w:ind w:left="0"/>
          </w:pPr>
        </w:pPrChange>
      </w:pPr>
      <w:ins w:id="682" w:author="Author">
        <w:r>
          <w:t>}</w:t>
        </w:r>
      </w:ins>
    </w:p>
    <w:p w14:paraId="69A869DD" w14:textId="63EF1EAD" w:rsidR="00953921" w:rsidRDefault="00953921">
      <w:pPr>
        <w:pStyle w:val="Step"/>
        <w:numPr>
          <w:ilvl w:val="0"/>
          <w:numId w:val="51"/>
        </w:numPr>
        <w:rPr>
          <w:ins w:id="683" w:author="Author"/>
        </w:rPr>
        <w:pPrChange w:id="684" w:author="Author">
          <w:pPr>
            <w:pStyle w:val="ppListEnd"/>
            <w:numPr>
              <w:numId w:val="0"/>
            </w:numPr>
            <w:tabs>
              <w:tab w:val="clear" w:pos="173"/>
            </w:tabs>
            <w:ind w:left="0"/>
          </w:pPr>
        </w:pPrChange>
      </w:pPr>
      <w:ins w:id="685" w:author="Author">
        <w:r>
          <w:t xml:space="preserve">As with the back button, let’s make it so the forward button only displays if there is something in the forward stack. Add the private field </w:t>
        </w:r>
        <w:r w:rsidRPr="0061262C">
          <w:rPr>
            <w:b/>
            <w:rPrChange w:id="686" w:author="Author">
              <w:rPr/>
            </w:rPrChange>
          </w:rPr>
          <w:t>_</w:t>
        </w:r>
        <w:proofErr w:type="spellStart"/>
        <w:r w:rsidRPr="0061262C">
          <w:rPr>
            <w:b/>
            <w:rPrChange w:id="687" w:author="Author">
              <w:rPr/>
            </w:rPrChange>
          </w:rPr>
          <w:t>canGoForward</w:t>
        </w:r>
        <w:proofErr w:type="spellEnd"/>
        <w:r>
          <w:t xml:space="preserve"> to the </w:t>
        </w:r>
        <w:proofErr w:type="spellStart"/>
        <w:r w:rsidRPr="0061262C">
          <w:rPr>
            <w:b/>
            <w:rPrChange w:id="688" w:author="Author">
              <w:rPr/>
            </w:rPrChange>
          </w:rPr>
          <w:t>MainPage</w:t>
        </w:r>
        <w:proofErr w:type="spellEnd"/>
        <w:r>
          <w:t xml:space="preserve"> class.</w:t>
        </w:r>
      </w:ins>
    </w:p>
    <w:p w14:paraId="075F9A09" w14:textId="54ABE2D2" w:rsidR="00CB2188" w:rsidRDefault="00CB2188">
      <w:pPr>
        <w:pStyle w:val="ppCodeLanguage"/>
        <w:rPr>
          <w:ins w:id="689" w:author="Author"/>
        </w:rPr>
        <w:pPrChange w:id="690" w:author="Author">
          <w:pPr>
            <w:pStyle w:val="ppListEnd"/>
            <w:numPr>
              <w:numId w:val="0"/>
            </w:numPr>
            <w:tabs>
              <w:tab w:val="clear" w:pos="173"/>
            </w:tabs>
            <w:ind w:left="0"/>
          </w:pPr>
        </w:pPrChange>
      </w:pPr>
      <w:ins w:id="691" w:author="Author">
        <w:r>
          <w:t>C#</w:t>
        </w:r>
      </w:ins>
    </w:p>
    <w:p w14:paraId="17E8AFC5" w14:textId="3305CC4A" w:rsidR="00CB2188" w:rsidRDefault="00CB2188">
      <w:pPr>
        <w:pStyle w:val="ppCode"/>
        <w:rPr>
          <w:ins w:id="692" w:author="Author"/>
        </w:rPr>
        <w:pPrChange w:id="693" w:author="Author">
          <w:pPr>
            <w:pStyle w:val="ppListEnd"/>
            <w:numPr>
              <w:numId w:val="0"/>
            </w:numPr>
            <w:tabs>
              <w:tab w:val="clear" w:pos="173"/>
            </w:tabs>
            <w:ind w:left="0"/>
          </w:pPr>
        </w:pPrChange>
      </w:pPr>
      <w:ins w:id="694" w:author="Author">
        <w:r>
          <w:t xml:space="preserve">public sealed partial class </w:t>
        </w:r>
        <w:proofErr w:type="spellStart"/>
        <w:proofErr w:type="gramStart"/>
        <w:r>
          <w:t>MainPage</w:t>
        </w:r>
        <w:proofErr w:type="spellEnd"/>
        <w:r>
          <w:t xml:space="preserve"> :</w:t>
        </w:r>
        <w:proofErr w:type="gramEnd"/>
        <w:r>
          <w:t xml:space="preserve"> Page</w:t>
        </w:r>
      </w:ins>
    </w:p>
    <w:p w14:paraId="007AF007" w14:textId="2E84B302" w:rsidR="00CB2188" w:rsidRDefault="00CB2188">
      <w:pPr>
        <w:pStyle w:val="ppCode"/>
        <w:rPr>
          <w:ins w:id="695" w:author="Author"/>
        </w:rPr>
        <w:pPrChange w:id="696" w:author="Author">
          <w:pPr>
            <w:pStyle w:val="ppListEnd"/>
            <w:numPr>
              <w:numId w:val="0"/>
            </w:numPr>
            <w:tabs>
              <w:tab w:val="clear" w:pos="173"/>
            </w:tabs>
            <w:ind w:left="0"/>
          </w:pPr>
        </w:pPrChange>
      </w:pPr>
      <w:ins w:id="697" w:author="Author">
        <w:r>
          <w:t>{</w:t>
        </w:r>
      </w:ins>
    </w:p>
    <w:p w14:paraId="0756F86A" w14:textId="6E2ADA6B" w:rsidR="00CB2188" w:rsidRPr="0061262C" w:rsidRDefault="00CB2188">
      <w:pPr>
        <w:pStyle w:val="ppCode"/>
        <w:rPr>
          <w:ins w:id="698" w:author="Author"/>
          <w:rPrChange w:id="699" w:author="Author">
            <w:rPr>
              <w:ins w:id="700" w:author="Author"/>
            </w:rPr>
          </w:rPrChange>
        </w:rPr>
        <w:pPrChange w:id="701" w:author="Author">
          <w:pPr>
            <w:pStyle w:val="ppListEnd"/>
            <w:numPr>
              <w:numId w:val="0"/>
            </w:numPr>
            <w:tabs>
              <w:tab w:val="clear" w:pos="173"/>
            </w:tabs>
            <w:ind w:left="0"/>
          </w:pPr>
        </w:pPrChange>
      </w:pPr>
      <w:ins w:id="702" w:author="Author">
        <w:r>
          <w:t xml:space="preserve">    private Visibility _</w:t>
        </w:r>
        <w:proofErr w:type="spellStart"/>
        <w:r>
          <w:t>canGoForward</w:t>
        </w:r>
        <w:proofErr w:type="spellEnd"/>
        <w:r>
          <w:t>;</w:t>
        </w:r>
        <w:r w:rsidRPr="0061262C">
          <w:rPr>
            <w:rPrChange w:id="703" w:author="Author">
              <w:rPr/>
            </w:rPrChange>
          </w:rPr>
          <w:t xml:space="preserve"> </w:t>
        </w:r>
      </w:ins>
    </w:p>
    <w:p w14:paraId="1F9DD9A9" w14:textId="0E0CA03C" w:rsidR="00953921" w:rsidRDefault="00953921">
      <w:pPr>
        <w:pStyle w:val="Step"/>
        <w:numPr>
          <w:ilvl w:val="0"/>
          <w:numId w:val="51"/>
        </w:numPr>
        <w:rPr>
          <w:ins w:id="704" w:author="Author"/>
        </w:rPr>
        <w:pPrChange w:id="705" w:author="Author">
          <w:pPr>
            <w:pStyle w:val="ppListEnd"/>
            <w:numPr>
              <w:numId w:val="0"/>
            </w:numPr>
            <w:tabs>
              <w:tab w:val="clear" w:pos="173"/>
            </w:tabs>
            <w:ind w:left="0"/>
          </w:pPr>
        </w:pPrChange>
      </w:pPr>
      <w:ins w:id="706" w:author="Author">
        <w:r>
          <w:t xml:space="preserve">Create an </w:t>
        </w:r>
        <w:proofErr w:type="spellStart"/>
        <w:r w:rsidRPr="006E4939">
          <w:rPr>
            <w:b/>
            <w:rPrChange w:id="707" w:author="Author">
              <w:rPr/>
            </w:rPrChange>
          </w:rPr>
          <w:t>OnNavigatedTo</w:t>
        </w:r>
        <w:proofErr w:type="spellEnd"/>
        <w:r w:rsidRPr="006E4939">
          <w:rPr>
            <w:b/>
            <w:rPrChange w:id="708" w:author="Author">
              <w:rPr/>
            </w:rPrChange>
          </w:rPr>
          <w:t>()</w:t>
        </w:r>
        <w:r>
          <w:t xml:space="preserve"> override and use it to </w:t>
        </w:r>
        <w:del w:id="709" w:author="Author">
          <w:r w:rsidDel="002D099F">
            <w:delText>enable</w:delText>
          </w:r>
        </w:del>
        <w:r w:rsidR="002D099F">
          <w:t>determine</w:t>
        </w:r>
        <w:r>
          <w:t xml:space="preserve"> the visibility of the forward button.</w:t>
        </w:r>
      </w:ins>
    </w:p>
    <w:p w14:paraId="61296C5A" w14:textId="556341E2" w:rsidR="00CB2188" w:rsidRDefault="00CB2188">
      <w:pPr>
        <w:pStyle w:val="ppCodeLanguage"/>
        <w:rPr>
          <w:ins w:id="710" w:author="Author"/>
        </w:rPr>
        <w:pPrChange w:id="711" w:author="Author">
          <w:pPr>
            <w:pStyle w:val="ppListEnd"/>
            <w:numPr>
              <w:numId w:val="0"/>
            </w:numPr>
            <w:tabs>
              <w:tab w:val="clear" w:pos="173"/>
            </w:tabs>
            <w:ind w:left="0"/>
          </w:pPr>
        </w:pPrChange>
      </w:pPr>
      <w:ins w:id="712" w:author="Author">
        <w:r>
          <w:t>C#</w:t>
        </w:r>
      </w:ins>
    </w:p>
    <w:p w14:paraId="3B1CA7EF" w14:textId="7E420C0C" w:rsidR="00CB2188" w:rsidRDefault="00CB2188">
      <w:pPr>
        <w:pStyle w:val="ppCode"/>
        <w:rPr>
          <w:ins w:id="713" w:author="Author"/>
        </w:rPr>
        <w:pPrChange w:id="714" w:author="Author">
          <w:pPr>
            <w:pStyle w:val="ppListEnd"/>
            <w:numPr>
              <w:numId w:val="0"/>
            </w:numPr>
            <w:tabs>
              <w:tab w:val="clear" w:pos="173"/>
            </w:tabs>
            <w:ind w:left="0"/>
          </w:pPr>
        </w:pPrChange>
      </w:pPr>
      <w:ins w:id="715" w:author="Author">
        <w:r>
          <w:t xml:space="preserve">protected override void </w:t>
        </w:r>
        <w:proofErr w:type="spellStart"/>
        <w:proofErr w:type="gramStart"/>
        <w:r>
          <w:t>OnNavigatedTo</w:t>
        </w:r>
        <w:proofErr w:type="spellEnd"/>
        <w:r>
          <w:t>(</w:t>
        </w:r>
        <w:proofErr w:type="spellStart"/>
        <w:proofErr w:type="gramEnd"/>
        <w:r>
          <w:t>NavigationEventArgs</w:t>
        </w:r>
        <w:proofErr w:type="spellEnd"/>
        <w:r>
          <w:t xml:space="preserve"> e)</w:t>
        </w:r>
      </w:ins>
    </w:p>
    <w:p w14:paraId="50739C5A" w14:textId="79AD37A0" w:rsidR="00CB2188" w:rsidRDefault="00CB2188">
      <w:pPr>
        <w:pStyle w:val="ppCode"/>
        <w:rPr>
          <w:ins w:id="716" w:author="Author"/>
        </w:rPr>
        <w:pPrChange w:id="717" w:author="Author">
          <w:pPr>
            <w:pStyle w:val="ppListEnd"/>
            <w:numPr>
              <w:numId w:val="0"/>
            </w:numPr>
            <w:tabs>
              <w:tab w:val="clear" w:pos="173"/>
            </w:tabs>
            <w:ind w:left="0"/>
          </w:pPr>
        </w:pPrChange>
      </w:pPr>
      <w:ins w:id="718" w:author="Author">
        <w:r>
          <w:t>{</w:t>
        </w:r>
      </w:ins>
    </w:p>
    <w:p w14:paraId="68EEC14C" w14:textId="356DC29C" w:rsidR="00CB2188" w:rsidRDefault="00CB2188">
      <w:pPr>
        <w:pStyle w:val="ppCode"/>
        <w:rPr>
          <w:ins w:id="719" w:author="Author"/>
        </w:rPr>
        <w:pPrChange w:id="720" w:author="Author">
          <w:pPr>
            <w:pStyle w:val="ppListEnd"/>
            <w:numPr>
              <w:numId w:val="0"/>
            </w:numPr>
            <w:tabs>
              <w:tab w:val="clear" w:pos="173"/>
            </w:tabs>
            <w:ind w:left="0"/>
          </w:pPr>
        </w:pPrChange>
      </w:pPr>
      <w:ins w:id="721" w:author="Author">
        <w:r>
          <w:t xml:space="preserve">    if (</w:t>
        </w:r>
        <w:proofErr w:type="spellStart"/>
        <w:r>
          <w:t>Frame.CanGoForward</w:t>
        </w:r>
        <w:proofErr w:type="spellEnd"/>
        <w:r>
          <w:t>)</w:t>
        </w:r>
      </w:ins>
    </w:p>
    <w:p w14:paraId="2A7A6B29" w14:textId="117DB511" w:rsidR="00CB2188" w:rsidRDefault="00CB2188">
      <w:pPr>
        <w:pStyle w:val="ppCode"/>
        <w:rPr>
          <w:ins w:id="722" w:author="Author"/>
        </w:rPr>
        <w:pPrChange w:id="723" w:author="Author">
          <w:pPr>
            <w:pStyle w:val="ppListEnd"/>
            <w:numPr>
              <w:numId w:val="0"/>
            </w:numPr>
            <w:tabs>
              <w:tab w:val="clear" w:pos="173"/>
            </w:tabs>
            <w:ind w:left="0"/>
          </w:pPr>
        </w:pPrChange>
      </w:pPr>
      <w:ins w:id="724" w:author="Author">
        <w:r>
          <w:t xml:space="preserve">        _</w:t>
        </w:r>
        <w:proofErr w:type="spellStart"/>
        <w:r>
          <w:t>canGoForward</w:t>
        </w:r>
        <w:proofErr w:type="spellEnd"/>
        <w:r>
          <w:t xml:space="preserve"> = </w:t>
        </w:r>
        <w:proofErr w:type="spellStart"/>
        <w:r>
          <w:t>Visibility.Visible</w:t>
        </w:r>
        <w:proofErr w:type="spellEnd"/>
        <w:r>
          <w:t>;</w:t>
        </w:r>
      </w:ins>
    </w:p>
    <w:p w14:paraId="4ECFB5C9" w14:textId="494C6D9B" w:rsidR="00CB2188" w:rsidRDefault="00CB2188">
      <w:pPr>
        <w:pStyle w:val="ppCode"/>
        <w:rPr>
          <w:ins w:id="725" w:author="Author"/>
        </w:rPr>
        <w:pPrChange w:id="726" w:author="Author">
          <w:pPr>
            <w:pStyle w:val="ppListEnd"/>
            <w:numPr>
              <w:numId w:val="0"/>
            </w:numPr>
            <w:tabs>
              <w:tab w:val="clear" w:pos="173"/>
            </w:tabs>
            <w:ind w:left="0"/>
          </w:pPr>
        </w:pPrChange>
      </w:pPr>
      <w:ins w:id="727" w:author="Author">
        <w:r>
          <w:t xml:space="preserve">    else</w:t>
        </w:r>
      </w:ins>
    </w:p>
    <w:p w14:paraId="1E9806DF" w14:textId="1F0AB7B2" w:rsidR="00CB2188" w:rsidRDefault="00CB2188">
      <w:pPr>
        <w:pStyle w:val="ppCode"/>
        <w:rPr>
          <w:ins w:id="728" w:author="Author"/>
        </w:rPr>
        <w:pPrChange w:id="729" w:author="Author">
          <w:pPr>
            <w:pStyle w:val="ppListEnd"/>
            <w:numPr>
              <w:numId w:val="0"/>
            </w:numPr>
            <w:tabs>
              <w:tab w:val="clear" w:pos="173"/>
            </w:tabs>
            <w:ind w:left="0"/>
          </w:pPr>
        </w:pPrChange>
      </w:pPr>
      <w:ins w:id="730" w:author="Author">
        <w:r>
          <w:t xml:space="preserve">        _</w:t>
        </w:r>
        <w:proofErr w:type="spellStart"/>
        <w:r>
          <w:t>canGoForward</w:t>
        </w:r>
        <w:proofErr w:type="spellEnd"/>
        <w:r>
          <w:t xml:space="preserve"> = </w:t>
        </w:r>
        <w:proofErr w:type="spellStart"/>
        <w:r>
          <w:t>Visibility.Collapsed</w:t>
        </w:r>
        <w:proofErr w:type="spellEnd"/>
        <w:r>
          <w:t>;</w:t>
        </w:r>
      </w:ins>
    </w:p>
    <w:p w14:paraId="1415AFEC" w14:textId="2238E4D9" w:rsidR="00CB2188" w:rsidRDefault="00CB2188">
      <w:pPr>
        <w:pStyle w:val="ppCode"/>
        <w:rPr>
          <w:ins w:id="731" w:author="Author"/>
        </w:rPr>
        <w:pPrChange w:id="732" w:author="Author">
          <w:pPr>
            <w:pStyle w:val="ppListEnd"/>
            <w:numPr>
              <w:numId w:val="0"/>
            </w:numPr>
            <w:tabs>
              <w:tab w:val="clear" w:pos="173"/>
            </w:tabs>
            <w:ind w:left="0"/>
          </w:pPr>
        </w:pPrChange>
      </w:pPr>
      <w:ins w:id="733" w:author="Author">
        <w:r>
          <w:t xml:space="preserve">    </w:t>
        </w:r>
      </w:ins>
    </w:p>
    <w:p w14:paraId="7935DBA9" w14:textId="7BB01572" w:rsidR="00CB2188" w:rsidRDefault="00CB2188">
      <w:pPr>
        <w:pStyle w:val="ppCode"/>
        <w:rPr>
          <w:ins w:id="734" w:author="Author"/>
        </w:rPr>
        <w:pPrChange w:id="735" w:author="Author">
          <w:pPr>
            <w:pStyle w:val="ppListEnd"/>
            <w:numPr>
              <w:numId w:val="0"/>
            </w:numPr>
            <w:tabs>
              <w:tab w:val="clear" w:pos="173"/>
            </w:tabs>
            <w:ind w:left="0"/>
          </w:pPr>
        </w:pPrChange>
      </w:pPr>
      <w:ins w:id="736" w:author="Author">
        <w:r>
          <w:t xml:space="preserve">    </w:t>
        </w:r>
        <w:proofErr w:type="spellStart"/>
        <w:proofErr w:type="gramStart"/>
        <w:r>
          <w:t>base.OnNavigatedTo</w:t>
        </w:r>
        <w:proofErr w:type="spellEnd"/>
        <w:proofErr w:type="gramEnd"/>
        <w:r>
          <w:t>(e);</w:t>
        </w:r>
      </w:ins>
    </w:p>
    <w:p w14:paraId="46D52304" w14:textId="053BF9E7" w:rsidR="00CB2188" w:rsidRPr="0061262C" w:rsidRDefault="00CB2188">
      <w:pPr>
        <w:pStyle w:val="ppCode"/>
        <w:rPr>
          <w:ins w:id="737" w:author="Author"/>
          <w:rPrChange w:id="738" w:author="Author">
            <w:rPr>
              <w:ins w:id="739" w:author="Author"/>
            </w:rPr>
          </w:rPrChange>
        </w:rPr>
        <w:pPrChange w:id="740" w:author="Author">
          <w:pPr>
            <w:pStyle w:val="ppListEnd"/>
            <w:numPr>
              <w:numId w:val="0"/>
            </w:numPr>
            <w:tabs>
              <w:tab w:val="clear" w:pos="173"/>
            </w:tabs>
            <w:ind w:left="0"/>
          </w:pPr>
        </w:pPrChange>
      </w:pPr>
      <w:ins w:id="741" w:author="Author">
        <w:r>
          <w:t>}</w:t>
        </w:r>
      </w:ins>
    </w:p>
    <w:p w14:paraId="6DC7B18A" w14:textId="3C92D851" w:rsidR="002D099F" w:rsidRDefault="002D099F">
      <w:pPr>
        <w:pStyle w:val="Step"/>
        <w:numPr>
          <w:ilvl w:val="0"/>
          <w:numId w:val="51"/>
        </w:numPr>
        <w:rPr>
          <w:ins w:id="742" w:author="Author"/>
        </w:rPr>
        <w:pPrChange w:id="743" w:author="Author">
          <w:pPr>
            <w:pStyle w:val="ppListEnd"/>
            <w:numPr>
              <w:numId w:val="0"/>
            </w:numPr>
            <w:tabs>
              <w:tab w:val="clear" w:pos="173"/>
            </w:tabs>
            <w:ind w:left="0"/>
          </w:pPr>
        </w:pPrChange>
      </w:pPr>
      <w:ins w:id="744" w:author="Author">
        <w:r>
          <w:t xml:space="preserve">Bind the visibility of the forward button to </w:t>
        </w:r>
        <w:r w:rsidRPr="0061262C">
          <w:rPr>
            <w:b/>
            <w:rPrChange w:id="745" w:author="Author">
              <w:rPr/>
            </w:rPrChange>
          </w:rPr>
          <w:t>_</w:t>
        </w:r>
        <w:proofErr w:type="spellStart"/>
        <w:r w:rsidRPr="0061262C">
          <w:rPr>
            <w:b/>
            <w:rPrChange w:id="746" w:author="Author">
              <w:rPr/>
            </w:rPrChange>
          </w:rPr>
          <w:t>canGoForward</w:t>
        </w:r>
        <w:proofErr w:type="spellEnd"/>
        <w:r>
          <w:t xml:space="preserve"> in </w:t>
        </w:r>
        <w:proofErr w:type="spellStart"/>
        <w:r w:rsidRPr="0061262C">
          <w:rPr>
            <w:b/>
            <w:rPrChange w:id="747" w:author="Author">
              <w:rPr/>
            </w:rPrChange>
          </w:rPr>
          <w:t>MainPage.xaml</w:t>
        </w:r>
        <w:proofErr w:type="spellEnd"/>
        <w:r>
          <w:t>.</w:t>
        </w:r>
      </w:ins>
    </w:p>
    <w:p w14:paraId="68817723" w14:textId="3987FD9F" w:rsidR="002D099F" w:rsidRDefault="002D099F">
      <w:pPr>
        <w:pStyle w:val="ppCodeLanguage"/>
        <w:rPr>
          <w:ins w:id="748" w:author="Author"/>
        </w:rPr>
        <w:pPrChange w:id="749" w:author="Author">
          <w:pPr>
            <w:pStyle w:val="ppListEnd"/>
            <w:numPr>
              <w:numId w:val="0"/>
            </w:numPr>
            <w:tabs>
              <w:tab w:val="clear" w:pos="173"/>
            </w:tabs>
            <w:ind w:left="0"/>
          </w:pPr>
        </w:pPrChange>
      </w:pPr>
      <w:ins w:id="750" w:author="Author">
        <w:r>
          <w:t>XAML</w:t>
        </w:r>
      </w:ins>
    </w:p>
    <w:p w14:paraId="1DB48D41" w14:textId="54FA6AE0" w:rsidR="002D099F" w:rsidRPr="002D099F" w:rsidRDefault="002D099F" w:rsidP="002D099F">
      <w:pPr>
        <w:pStyle w:val="ppCode"/>
        <w:rPr>
          <w:ins w:id="751" w:author="Author"/>
        </w:rPr>
      </w:pPr>
      <w:ins w:id="752" w:author="Author">
        <w:r w:rsidRPr="002D099F">
          <w:lastRenderedPageBreak/>
          <w:t>&lt;Button </w:t>
        </w:r>
        <w:proofErr w:type="spellStart"/>
        <w:r w:rsidRPr="002D099F">
          <w:t>Grid.Column</w:t>
        </w:r>
        <w:proofErr w:type="spellEnd"/>
        <w:r w:rsidRPr="002D099F">
          <w:t>="1" Style="{</w:t>
        </w:r>
        <w:proofErr w:type="spellStart"/>
        <w:r w:rsidRPr="002D099F">
          <w:t>StaticResource</w:t>
        </w:r>
        <w:proofErr w:type="spellEnd"/>
        <w:r w:rsidRPr="002D099F">
          <w:t> </w:t>
        </w:r>
        <w:proofErr w:type="spellStart"/>
        <w:r w:rsidRPr="002D099F">
          <w:t>NavigationBackButtonNormalStyle</w:t>
        </w:r>
        <w:proofErr w:type="spellEnd"/>
        <w:r w:rsidRPr="002D099F">
          <w:t>}" Click="{</w:t>
        </w:r>
        <w:proofErr w:type="spellStart"/>
        <w:proofErr w:type="gramStart"/>
        <w:r w:rsidRPr="002D099F">
          <w:t>x:Bind</w:t>
        </w:r>
        <w:proofErr w:type="spellEnd"/>
        <w:proofErr w:type="gramEnd"/>
        <w:r w:rsidRPr="002D099F">
          <w:t> </w:t>
        </w:r>
        <w:proofErr w:type="spellStart"/>
        <w:r w:rsidRPr="002D099F">
          <w:t>GoForward</w:t>
        </w:r>
        <w:proofErr w:type="spellEnd"/>
        <w:r w:rsidRPr="002D099F">
          <w:t>}"</w:t>
        </w:r>
        <w:r>
          <w:t xml:space="preserve"> </w:t>
        </w:r>
        <w:r w:rsidRPr="0061262C">
          <w:rPr>
            <w:color w:val="FF0000"/>
            <w:rPrChange w:id="753" w:author="Author">
              <w:rPr/>
            </w:rPrChange>
          </w:rPr>
          <w:t>Visibility="{</w:t>
        </w:r>
        <w:proofErr w:type="spellStart"/>
        <w:r w:rsidRPr="0061262C">
          <w:rPr>
            <w:color w:val="FF0000"/>
            <w:rPrChange w:id="754" w:author="Author">
              <w:rPr/>
            </w:rPrChange>
          </w:rPr>
          <w:t>x:Bind</w:t>
        </w:r>
        <w:proofErr w:type="spellEnd"/>
        <w:r w:rsidRPr="0061262C">
          <w:rPr>
            <w:color w:val="FF0000"/>
            <w:rPrChange w:id="755" w:author="Author">
              <w:rPr/>
            </w:rPrChange>
          </w:rPr>
          <w:t> _</w:t>
        </w:r>
        <w:proofErr w:type="spellStart"/>
        <w:r w:rsidRPr="0061262C">
          <w:rPr>
            <w:color w:val="FF0000"/>
            <w:rPrChange w:id="756" w:author="Author">
              <w:rPr/>
            </w:rPrChange>
          </w:rPr>
          <w:t>canGoForward</w:t>
        </w:r>
        <w:proofErr w:type="spellEnd"/>
        <w:r w:rsidRPr="0061262C">
          <w:rPr>
            <w:color w:val="FF0000"/>
            <w:rPrChange w:id="757" w:author="Author">
              <w:rPr/>
            </w:rPrChange>
          </w:rPr>
          <w:t>}" </w:t>
        </w:r>
        <w:proofErr w:type="spellStart"/>
        <w:r w:rsidRPr="002D099F">
          <w:t>VerticalAlignment</w:t>
        </w:r>
        <w:proofErr w:type="spellEnd"/>
        <w:r w:rsidRPr="002D099F">
          <w:t>="Top" </w:t>
        </w:r>
        <w:proofErr w:type="spellStart"/>
        <w:r w:rsidRPr="002D099F">
          <w:t>HorizontalAlignment</w:t>
        </w:r>
        <w:proofErr w:type="spellEnd"/>
        <w:r w:rsidRPr="002D099F">
          <w:t>="Right" </w:t>
        </w:r>
        <w:proofErr w:type="spellStart"/>
        <w:r w:rsidRPr="002D099F">
          <w:t>RenderTransformOrigin</w:t>
        </w:r>
        <w:proofErr w:type="spellEnd"/>
        <w:r w:rsidRPr="002D099F">
          <w:t>="0.5,0.5" &gt;</w:t>
        </w:r>
      </w:ins>
    </w:p>
    <w:p w14:paraId="329BAA77" w14:textId="30DD81DD" w:rsidR="002D099F" w:rsidRPr="002D099F" w:rsidRDefault="002D099F" w:rsidP="002D099F">
      <w:pPr>
        <w:pStyle w:val="ppCode"/>
        <w:rPr>
          <w:ins w:id="758" w:author="Author"/>
        </w:rPr>
      </w:pPr>
      <w:ins w:id="759" w:author="Author">
        <w:r>
          <w:t xml:space="preserve">    </w:t>
        </w:r>
        <w:r w:rsidRPr="002D099F">
          <w:t>&lt;</w:t>
        </w:r>
        <w:proofErr w:type="spellStart"/>
        <w:r w:rsidRPr="002D099F">
          <w:t>Button.RenderTransform</w:t>
        </w:r>
        <w:proofErr w:type="spellEnd"/>
        <w:r w:rsidRPr="002D099F">
          <w:t>&gt;</w:t>
        </w:r>
      </w:ins>
    </w:p>
    <w:p w14:paraId="18E76562" w14:textId="284E0AA0" w:rsidR="002D099F" w:rsidRPr="002D099F" w:rsidRDefault="002D099F" w:rsidP="002D099F">
      <w:pPr>
        <w:pStyle w:val="ppCode"/>
        <w:rPr>
          <w:ins w:id="760" w:author="Author"/>
        </w:rPr>
      </w:pPr>
      <w:ins w:id="761" w:author="Author">
        <w:r>
          <w:t xml:space="preserve">        </w:t>
        </w:r>
        <w:r w:rsidRPr="002D099F">
          <w:t>&lt;</w:t>
        </w:r>
        <w:proofErr w:type="spellStart"/>
        <w:r w:rsidRPr="002D099F">
          <w:t>CompositeTransform</w:t>
        </w:r>
        <w:proofErr w:type="spellEnd"/>
        <w:r w:rsidRPr="002D099F">
          <w:t> Rotation="180"/&gt;</w:t>
        </w:r>
      </w:ins>
    </w:p>
    <w:p w14:paraId="00292564" w14:textId="71BC29CE" w:rsidR="002D099F" w:rsidRPr="002D099F" w:rsidRDefault="002D099F" w:rsidP="002D099F">
      <w:pPr>
        <w:pStyle w:val="ppCode"/>
        <w:rPr>
          <w:ins w:id="762" w:author="Author"/>
        </w:rPr>
      </w:pPr>
      <w:ins w:id="763" w:author="Author">
        <w:r>
          <w:t xml:space="preserve">    </w:t>
        </w:r>
        <w:r w:rsidRPr="002D099F">
          <w:t>&lt;/</w:t>
        </w:r>
        <w:proofErr w:type="spellStart"/>
        <w:r w:rsidRPr="002D099F">
          <w:t>Button.RenderTransform</w:t>
        </w:r>
        <w:proofErr w:type="spellEnd"/>
        <w:r w:rsidRPr="002D099F">
          <w:t>&gt;</w:t>
        </w:r>
      </w:ins>
    </w:p>
    <w:p w14:paraId="458C1710" w14:textId="4881832E" w:rsidR="002D099F" w:rsidRPr="002D099F" w:rsidRDefault="002D099F" w:rsidP="002D099F">
      <w:pPr>
        <w:pStyle w:val="ppCode"/>
        <w:rPr>
          <w:ins w:id="764" w:author="Author"/>
        </w:rPr>
      </w:pPr>
      <w:ins w:id="765" w:author="Author">
        <w:r w:rsidRPr="002D099F">
          <w:t>&lt;/Button&gt;</w:t>
        </w:r>
      </w:ins>
    </w:p>
    <w:p w14:paraId="58686F70" w14:textId="77777777" w:rsidR="002D099F" w:rsidRPr="0061262C" w:rsidRDefault="002D099F">
      <w:pPr>
        <w:pStyle w:val="ppCode"/>
        <w:rPr>
          <w:ins w:id="766" w:author="Author"/>
          <w:rPrChange w:id="767" w:author="Author">
            <w:rPr>
              <w:ins w:id="768" w:author="Author"/>
            </w:rPr>
          </w:rPrChange>
        </w:rPr>
        <w:pPrChange w:id="769" w:author="Author">
          <w:pPr>
            <w:pStyle w:val="ppListEnd"/>
            <w:numPr>
              <w:numId w:val="0"/>
            </w:numPr>
            <w:tabs>
              <w:tab w:val="clear" w:pos="173"/>
            </w:tabs>
            <w:ind w:left="0"/>
          </w:pPr>
        </w:pPrChange>
      </w:pPr>
    </w:p>
    <w:p w14:paraId="6778C3EA" w14:textId="2D33B498" w:rsidR="00953921" w:rsidRDefault="00953921">
      <w:pPr>
        <w:pStyle w:val="Step"/>
        <w:numPr>
          <w:ilvl w:val="0"/>
          <w:numId w:val="51"/>
        </w:numPr>
        <w:rPr>
          <w:ins w:id="770" w:author="Author"/>
        </w:rPr>
        <w:pPrChange w:id="771" w:author="Author">
          <w:pPr>
            <w:pStyle w:val="ppListEnd"/>
            <w:numPr>
              <w:numId w:val="0"/>
            </w:numPr>
            <w:tabs>
              <w:tab w:val="clear" w:pos="173"/>
            </w:tabs>
            <w:ind w:left="0"/>
          </w:pPr>
        </w:pPrChange>
      </w:pPr>
      <w:ins w:id="772" w:author="Author">
        <w:r>
          <w:t xml:space="preserve">Build and run your app. Navigate to Page2 and then back to the main page. The forward button </w:t>
        </w:r>
        <w:bookmarkStart w:id="773" w:name="_GoBack"/>
        <w:r>
          <w:t xml:space="preserve">will show up when you return to the main page. </w:t>
        </w:r>
        <w:r w:rsidR="00CB2188">
          <w:t xml:space="preserve">Use the forward button to navigate forward to </w:t>
        </w:r>
        <w:bookmarkEnd w:id="773"/>
        <w:r w:rsidR="00CB2188">
          <w:t>Page2.</w:t>
        </w:r>
      </w:ins>
    </w:p>
    <w:p w14:paraId="3DAB6066" w14:textId="77777777" w:rsidR="002D099F" w:rsidRDefault="002D099F">
      <w:pPr>
        <w:pStyle w:val="Step"/>
        <w:numPr>
          <w:ilvl w:val="0"/>
          <w:numId w:val="0"/>
        </w:numPr>
        <w:ind w:left="720"/>
        <w:rPr>
          <w:ins w:id="774" w:author="Author"/>
        </w:rPr>
        <w:pPrChange w:id="775" w:author="Author">
          <w:pPr>
            <w:pStyle w:val="Step"/>
            <w:numPr>
              <w:numId w:val="51"/>
            </w:numPr>
          </w:pPr>
        </w:pPrChange>
      </w:pPr>
      <w:ins w:id="776" w:author="Author">
        <w:r w:rsidRPr="0051440B">
          <w:rPr>
            <w:noProof/>
          </w:rPr>
          <w:drawing>
            <wp:inline distT="0" distB="0" distL="0" distR="0" wp14:anchorId="121C340C" wp14:editId="0401147B">
              <wp:extent cx="5115703" cy="256203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a:extLst>
                          <a:ext uri="{28A0092B-C50C-407E-A947-70E740481C1C}">
                            <a14:useLocalDpi xmlns:a14="http://schemas.microsoft.com/office/drawing/2010/main" val="0"/>
                          </a:ext>
                        </a:extLst>
                      </a:blip>
                      <a:stretch>
                        <a:fillRect/>
                      </a:stretch>
                    </pic:blipFill>
                    <pic:spPr>
                      <a:xfrm>
                        <a:off x="0" y="0"/>
                        <a:ext cx="5115703" cy="2562031"/>
                      </a:xfrm>
                      <a:prstGeom prst="rect">
                        <a:avLst/>
                      </a:prstGeom>
                    </pic:spPr>
                  </pic:pic>
                </a:graphicData>
              </a:graphic>
            </wp:inline>
          </w:drawing>
        </w:r>
      </w:ins>
    </w:p>
    <w:p w14:paraId="729E0151" w14:textId="77777777" w:rsidR="002D099F" w:rsidRDefault="002D099F" w:rsidP="002D099F">
      <w:pPr>
        <w:pStyle w:val="ppFigureNumberIndent3"/>
        <w:rPr>
          <w:ins w:id="777" w:author="Author"/>
        </w:rPr>
      </w:pPr>
      <w:ins w:id="778" w:author="Author">
        <w:r>
          <w:t xml:space="preserve">Figure </w:t>
        </w:r>
        <w:r>
          <w:fldChar w:fldCharType="begin"/>
        </w:r>
        <w:r>
          <w:instrText xml:space="preserve"> SEQ Figure \* ARABIC </w:instrText>
        </w:r>
        <w:r>
          <w:fldChar w:fldCharType="separate"/>
        </w:r>
      </w:ins>
      <w:r>
        <w:rPr>
          <w:noProof/>
        </w:rPr>
        <w:t>15</w:t>
      </w:r>
      <w:ins w:id="779" w:author="Author">
        <w:r>
          <w:rPr>
            <w:noProof/>
          </w:rPr>
          <w:fldChar w:fldCharType="end"/>
        </w:r>
      </w:ins>
    </w:p>
    <w:p w14:paraId="42531B0D" w14:textId="7A8C2062" w:rsidR="002D099F" w:rsidRDefault="002D099F">
      <w:pPr>
        <w:pStyle w:val="ppFigureCaptionIndent3"/>
        <w:rPr>
          <w:ins w:id="780" w:author="Author"/>
        </w:rPr>
        <w:pPrChange w:id="781" w:author="Author">
          <w:pPr>
            <w:pStyle w:val="ppListEnd"/>
            <w:numPr>
              <w:numId w:val="0"/>
            </w:numPr>
            <w:tabs>
              <w:tab w:val="clear" w:pos="173"/>
            </w:tabs>
            <w:ind w:left="0"/>
          </w:pPr>
        </w:pPrChange>
      </w:pPr>
      <w:ins w:id="782" w:author="Author">
        <w:r>
          <w:t xml:space="preserve">The forward button becomes available on the </w:t>
        </w:r>
        <w:proofErr w:type="spellStart"/>
        <w:r>
          <w:t>MainPage</w:t>
        </w:r>
        <w:proofErr w:type="spellEnd"/>
        <w:r>
          <w:t xml:space="preserve"> view.</w:t>
        </w:r>
      </w:ins>
    </w:p>
    <w:p w14:paraId="6DF22DB5" w14:textId="35B669E2" w:rsidR="00CB2188" w:rsidRPr="00CB2188" w:rsidRDefault="00CB2188">
      <w:pPr>
        <w:pStyle w:val="ppNote"/>
        <w:rPr>
          <w:ins w:id="783" w:author="Author"/>
        </w:rPr>
        <w:pPrChange w:id="784" w:author="Author">
          <w:pPr>
            <w:numPr>
              <w:ilvl w:val="1"/>
              <w:numId w:val="8"/>
            </w:numPr>
            <w:ind w:left="864"/>
          </w:pPr>
        </w:pPrChange>
      </w:pPr>
      <w:ins w:id="785" w:author="Author">
        <w:r w:rsidRPr="00CB2188">
          <w:rPr>
            <w:b/>
          </w:rPr>
          <w:t>Note:</w:t>
        </w:r>
        <w:r w:rsidRPr="00CB2188">
          <w:t xml:space="preserve"> You may notice when navigating forward to Page2 that your original parameter message appears </w:t>
        </w:r>
        <w:r>
          <w:t>in the message dialog</w:t>
        </w:r>
        <w:r w:rsidRPr="00CB2188">
          <w:t>. The frame stores this information and restores it when you navigate forward.</w:t>
        </w:r>
      </w:ins>
    </w:p>
    <w:p w14:paraId="7ED0750E" w14:textId="3208C736" w:rsidR="00CB2188" w:rsidRPr="00CB2188" w:rsidRDefault="00CB2188">
      <w:pPr>
        <w:pStyle w:val="ppNote"/>
        <w:rPr>
          <w:ins w:id="786" w:author="Author"/>
        </w:rPr>
        <w:pPrChange w:id="787" w:author="Author">
          <w:pPr>
            <w:numPr>
              <w:ilvl w:val="1"/>
              <w:numId w:val="8"/>
            </w:numPr>
            <w:ind w:left="864"/>
          </w:pPr>
        </w:pPrChange>
      </w:pPr>
      <w:ins w:id="788" w:author="Author">
        <w:r w:rsidRPr="00CB2188">
          <w:t xml:space="preserve">That same parameter does not show </w:t>
        </w:r>
        <w:r>
          <w:t xml:space="preserve">up </w:t>
        </w:r>
        <w:r w:rsidRPr="00CB2188">
          <w:t xml:space="preserve">when you navigate back to the </w:t>
        </w:r>
        <w:proofErr w:type="spellStart"/>
        <w:r w:rsidRPr="00CB2188">
          <w:t>MainPage</w:t>
        </w:r>
        <w:proofErr w:type="spellEnd"/>
        <w:r w:rsidRPr="00CB2188">
          <w:t xml:space="preserve">, however. Try setting </w:t>
        </w:r>
        <w:proofErr w:type="spellStart"/>
        <w:r w:rsidRPr="00CB2188">
          <w:rPr>
            <w:b/>
          </w:rPr>
          <w:t>NavigationCacheMode</w:t>
        </w:r>
        <w:proofErr w:type="spellEnd"/>
        <w:r w:rsidRPr="00CB2188">
          <w:rPr>
            <w:b/>
          </w:rPr>
          <w:t xml:space="preserve"> = </w:t>
        </w:r>
        <w:proofErr w:type="spellStart"/>
        <w:r w:rsidRPr="00CB2188">
          <w:rPr>
            <w:b/>
          </w:rPr>
          <w:t>NavigationCacheMode.Enabled</w:t>
        </w:r>
        <w:proofErr w:type="spellEnd"/>
        <w:r w:rsidRPr="00CB2188">
          <w:t xml:space="preserve"> in your </w:t>
        </w:r>
        <w:proofErr w:type="spellStart"/>
        <w:r w:rsidRPr="00CB2188">
          <w:t>MainPage</w:t>
        </w:r>
        <w:proofErr w:type="spellEnd"/>
        <w:r w:rsidRPr="00CB2188">
          <w:t xml:space="preserve"> constructor after </w:t>
        </w:r>
        <w:proofErr w:type="spellStart"/>
        <w:proofErr w:type="gramStart"/>
        <w:r w:rsidRPr="00CB2188">
          <w:rPr>
            <w:b/>
          </w:rPr>
          <w:t>this.InitializeComponent</w:t>
        </w:r>
        <w:proofErr w:type="spellEnd"/>
        <w:proofErr w:type="gramEnd"/>
        <w:r w:rsidRPr="00CB2188">
          <w:rPr>
            <w:b/>
          </w:rPr>
          <w:t>();</w:t>
        </w:r>
        <w:r w:rsidRPr="00CB2188">
          <w:t xml:space="preserve">. Rerun the project and navigate to Page2 and back. This time, you will see the cached value appear in the </w:t>
        </w:r>
        <w:proofErr w:type="spellStart"/>
        <w:r w:rsidRPr="00CB2188">
          <w:t>MainPage</w:t>
        </w:r>
        <w:proofErr w:type="spellEnd"/>
        <w:r w:rsidRPr="00CB2188">
          <w:t xml:space="preserve"> </w:t>
        </w:r>
        <w:proofErr w:type="spellStart"/>
        <w:r w:rsidRPr="00CB2188">
          <w:t>TextBox</w:t>
        </w:r>
        <w:proofErr w:type="spellEnd"/>
        <w:r w:rsidRPr="00CB2188">
          <w:t>.</w:t>
        </w:r>
      </w:ins>
    </w:p>
    <w:p w14:paraId="3433919B" w14:textId="5E4EBA60" w:rsidR="00CB2188" w:rsidRDefault="00CB2188">
      <w:pPr>
        <w:pStyle w:val="ppNote"/>
        <w:rPr>
          <w:ins w:id="789" w:author="Author"/>
        </w:rPr>
        <w:pPrChange w:id="790" w:author="Author">
          <w:pPr>
            <w:pStyle w:val="ppListEnd"/>
            <w:numPr>
              <w:numId w:val="0"/>
            </w:numPr>
            <w:tabs>
              <w:tab w:val="clear" w:pos="173"/>
            </w:tabs>
            <w:ind w:left="0"/>
          </w:pPr>
        </w:pPrChange>
      </w:pPr>
      <w:ins w:id="791" w:author="Author">
        <w:r w:rsidRPr="00CB2188">
          <w:t>Although caching is handy, it has limited memory. If you wish to ensure cached information appears when needed, it may be best to handle it programmatically.</w:t>
        </w:r>
      </w:ins>
    </w:p>
    <w:p w14:paraId="5BE34E92" w14:textId="1959DCFA" w:rsidR="00CB2188" w:rsidRDefault="00CB2188">
      <w:pPr>
        <w:pStyle w:val="Step"/>
        <w:numPr>
          <w:ilvl w:val="0"/>
          <w:numId w:val="51"/>
        </w:numPr>
        <w:rPr>
          <w:ins w:id="792" w:author="Author"/>
        </w:rPr>
        <w:pPrChange w:id="793" w:author="Author">
          <w:pPr>
            <w:pStyle w:val="ppListEnd"/>
            <w:numPr>
              <w:numId w:val="0"/>
            </w:numPr>
            <w:tabs>
              <w:tab w:val="clear" w:pos="173"/>
            </w:tabs>
            <w:ind w:left="0"/>
          </w:pPr>
        </w:pPrChange>
      </w:pPr>
      <w:ins w:id="794" w:author="Author">
        <w:r>
          <w:t>Stop debugging and return to Visual Studio.</w:t>
        </w:r>
      </w:ins>
    </w:p>
    <w:p w14:paraId="07B4AE6B" w14:textId="2CEDEA21" w:rsidR="00953921" w:rsidDel="00CB2188" w:rsidRDefault="00953921">
      <w:pPr>
        <w:pStyle w:val="ppNote"/>
        <w:rPr>
          <w:ins w:id="795" w:author="Author"/>
          <w:del w:id="796" w:author="Author"/>
        </w:rPr>
        <w:pPrChange w:id="797" w:author="Author">
          <w:pPr>
            <w:pStyle w:val="ppListEnd"/>
            <w:numPr>
              <w:numId w:val="0"/>
            </w:numPr>
            <w:tabs>
              <w:tab w:val="clear" w:pos="173"/>
            </w:tabs>
            <w:ind w:left="0"/>
          </w:pPr>
        </w:pPrChange>
      </w:pPr>
      <w:ins w:id="798" w:author="Author">
        <w:del w:id="799" w:author="Author">
          <w:r w:rsidDel="00CB2188">
            <w:rPr>
              <w:b/>
            </w:rPr>
            <w:lastRenderedPageBreak/>
            <w:delText>Note:</w:delText>
          </w:r>
          <w:r w:rsidDel="00CB2188">
            <w:delText xml:space="preserve"> You may notice when navigating forward to Page2 that your original parameter message appears again. The frame stores this information and restores it when you navigate forward.</w:delText>
          </w:r>
        </w:del>
      </w:ins>
    </w:p>
    <w:p w14:paraId="5B75027F" w14:textId="5B7FCF93" w:rsidR="00953921" w:rsidDel="00CB2188" w:rsidRDefault="00953921">
      <w:pPr>
        <w:pStyle w:val="ppNote"/>
        <w:rPr>
          <w:ins w:id="800" w:author="Author"/>
          <w:del w:id="801" w:author="Author"/>
        </w:rPr>
        <w:pPrChange w:id="802" w:author="Author">
          <w:pPr>
            <w:pStyle w:val="ppListEnd"/>
            <w:numPr>
              <w:numId w:val="0"/>
            </w:numPr>
            <w:tabs>
              <w:tab w:val="clear" w:pos="173"/>
            </w:tabs>
            <w:ind w:left="0"/>
          </w:pPr>
        </w:pPrChange>
      </w:pPr>
      <w:ins w:id="803" w:author="Author">
        <w:del w:id="804" w:author="Author">
          <w:r w:rsidDel="00CB2188">
            <w:delText xml:space="preserve">That same parameter does not show when you navigate back to the MainPage, however. </w:delText>
          </w:r>
          <w:r w:rsidR="006E4939" w:rsidDel="00CB2188">
            <w:delText xml:space="preserve">Try setting </w:delText>
          </w:r>
          <w:r w:rsidR="006E4939" w:rsidRPr="006E4939" w:rsidDel="00CB2188">
            <w:rPr>
              <w:b/>
              <w:rPrChange w:id="805" w:author="Author">
                <w:rPr/>
              </w:rPrChange>
            </w:rPr>
            <w:delText>NavigationCacheMode = NavigationCacheMode.Enabled</w:delText>
          </w:r>
          <w:r w:rsidR="006E4939" w:rsidDel="00CB2188">
            <w:delText xml:space="preserve"> in your MainPage constructor after </w:delText>
          </w:r>
          <w:r w:rsidR="006E4939" w:rsidRPr="006E4939" w:rsidDel="00CB2188">
            <w:rPr>
              <w:b/>
              <w:rPrChange w:id="806" w:author="Author">
                <w:rPr/>
              </w:rPrChange>
            </w:rPr>
            <w:delText>this.InitializeComponent();</w:delText>
          </w:r>
          <w:r w:rsidR="006E4939" w:rsidDel="00CB2188">
            <w:delText>. Rerun the project and navigate to Page2 and back. This time, you will see the cached value appear in the MainPage TextBox.</w:delText>
          </w:r>
        </w:del>
      </w:ins>
    </w:p>
    <w:p w14:paraId="3B01F3A1" w14:textId="195A31C2" w:rsidR="006E4939" w:rsidRPr="00BA38A5" w:rsidDel="00CB2188" w:rsidRDefault="006E4939">
      <w:pPr>
        <w:pStyle w:val="ppNote"/>
        <w:rPr>
          <w:del w:id="807" w:author="Author"/>
          <w:rPrChange w:id="808" w:author="Author">
            <w:rPr>
              <w:del w:id="809" w:author="Author"/>
            </w:rPr>
          </w:rPrChange>
        </w:rPr>
        <w:pPrChange w:id="810" w:author="Author">
          <w:pPr>
            <w:pStyle w:val="ppListEnd"/>
            <w:numPr>
              <w:numId w:val="0"/>
            </w:numPr>
            <w:tabs>
              <w:tab w:val="clear" w:pos="173"/>
            </w:tabs>
            <w:ind w:left="0"/>
          </w:pPr>
        </w:pPrChange>
      </w:pPr>
      <w:ins w:id="811" w:author="Author">
        <w:del w:id="812" w:author="Author">
          <w:r w:rsidDel="00CB2188">
            <w:delText>Although caching is handy, it has limited memory. If you wish to ensure cached information appears when needed, it may be best to handle it programmatically.</w:delText>
          </w:r>
        </w:del>
      </w:ins>
    </w:p>
    <w:p w14:paraId="6A72F56F" w14:textId="7A8BC019" w:rsidR="0009008A" w:rsidRDefault="0009008A" w:rsidP="0009008A">
      <w:pPr>
        <w:pStyle w:val="ppListEnd"/>
      </w:pPr>
    </w:p>
    <w:p w14:paraId="2369F3CF" w14:textId="77777777" w:rsidR="0009008A" w:rsidRPr="0009008A" w:rsidRDefault="0009008A" w:rsidP="0009008A">
      <w:pPr>
        <w:pStyle w:val="ppBodyText"/>
      </w:pPr>
    </w:p>
    <w:bookmarkStart w:id="813" w:name="_Toc429138653"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017095" w:rsidP="007B2C19">
          <w:pPr>
            <w:pStyle w:val="ppTopic"/>
            <w:rPr>
              <w:noProof/>
            </w:rPr>
          </w:pPr>
          <w:r>
            <w:rPr>
              <w:noProof/>
            </w:rPr>
            <w:t>Summary</w:t>
          </w:r>
        </w:p>
      </w:sdtContent>
    </w:sdt>
    <w:bookmarkEnd w:id="813" w:displacedByCustomXml="prev"/>
    <w:p w14:paraId="0883A63B" w14:textId="6CC3501A" w:rsidR="00B00FC6" w:rsidRDefault="00DF72BA" w:rsidP="00AB2967">
      <w:pPr>
        <w:pStyle w:val="ppBodyText"/>
        <w:spacing w:after="200"/>
        <w:rPr>
          <w:noProof/>
        </w:rPr>
      </w:pPr>
      <w:r>
        <w:rPr>
          <w:noProof/>
        </w:rPr>
        <w:t>In this lab, you learned about frames, page navigation, and back</w:t>
      </w:r>
      <w:ins w:id="814" w:author="Author">
        <w:r w:rsidR="00E42F44">
          <w:rPr>
            <w:noProof/>
          </w:rPr>
          <w:t xml:space="preserve"> and forward</w:t>
        </w:r>
      </w:ins>
      <w:r>
        <w:rPr>
          <w:noProof/>
        </w:rPr>
        <w:t xml:space="preserve"> behavior within a UWP app.</w:t>
      </w:r>
      <w:r w:rsidR="00BE6404">
        <w:rPr>
          <w:noProof/>
        </w:rPr>
        <w:t xml:space="preserve"> </w:t>
      </w:r>
      <w:r w:rsidR="00A90663">
        <w:rPr>
          <w:noProof/>
        </w:rPr>
        <w:t>In the next lab, you will expand on your knowledge of UWP to create an adaptive UI that is tailored across a broad range of screen resolutions.</w:t>
      </w:r>
    </w:p>
    <w:sectPr w:rsidR="00B00FC6" w:rsidSect="004E7B96">
      <w:footerReference w:type="default" r:id="rId3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Author" w:initials="A">
    <w:p w14:paraId="2B08152E" w14:textId="468D2D3F" w:rsidR="00953921" w:rsidRDefault="00953921">
      <w:pPr>
        <w:pStyle w:val="CommentText"/>
      </w:pPr>
      <w:r>
        <w:rPr>
          <w:rStyle w:val="CommentReference"/>
        </w:rPr>
        <w:annotationRef/>
      </w:r>
      <w:r>
        <w:t xml:space="preserve">A brief callout on </w:t>
      </w:r>
      <w:proofErr w:type="spellStart"/>
      <w:r>
        <w:t>ThemeResource</w:t>
      </w:r>
      <w:proofErr w:type="spellEnd"/>
    </w:p>
  </w:comment>
  <w:comment w:id="80" w:author="Author" w:initials="A">
    <w:p w14:paraId="310DA287" w14:textId="50C9CDA9" w:rsidR="00953921" w:rsidRDefault="00953921">
      <w:pPr>
        <w:pStyle w:val="CommentText"/>
      </w:pPr>
      <w:r>
        <w:rPr>
          <w:rStyle w:val="CommentReference"/>
        </w:rPr>
        <w:annotationRef/>
      </w:r>
      <w:r>
        <w:t>What is the context for this?</w:t>
      </w:r>
    </w:p>
  </w:comment>
  <w:comment w:id="82" w:author="Author" w:initials="A">
    <w:p w14:paraId="56D9A01F" w14:textId="484117B7" w:rsidR="00953921" w:rsidRDefault="00953921">
      <w:pPr>
        <w:pStyle w:val="CommentText"/>
      </w:pPr>
      <w:r>
        <w:rPr>
          <w:rStyle w:val="CommentReference"/>
        </w:rPr>
        <w:annotationRef/>
      </w:r>
      <w:r>
        <w:t>What does this mean?</w:t>
      </w:r>
    </w:p>
  </w:comment>
  <w:comment w:id="86" w:author="Author" w:initials="A">
    <w:p w14:paraId="0437B135" w14:textId="259C7CB2" w:rsidR="00953921" w:rsidRDefault="00953921">
      <w:pPr>
        <w:pStyle w:val="CommentText"/>
      </w:pPr>
      <w:r>
        <w:rPr>
          <w:rStyle w:val="CommentReference"/>
        </w:rPr>
        <w:annotationRef/>
      </w:r>
      <w:r>
        <w:t xml:space="preserve">A quick callout on </w:t>
      </w:r>
      <w:proofErr w:type="spellStart"/>
      <w:r>
        <w:t>async</w:t>
      </w:r>
      <w:proofErr w:type="spellEnd"/>
      <w:r>
        <w:t xml:space="preserve">, await and Task – then link </w:t>
      </w:r>
      <w:r>
        <w:sym w:font="Wingdings" w:char="F04A"/>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08152E" w15:done="0"/>
  <w15:commentEx w15:paraId="310DA287" w15:done="0"/>
  <w15:commentEx w15:paraId="56D9A01F" w15:done="0"/>
  <w15:commentEx w15:paraId="0437B1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22E89" w14:textId="77777777" w:rsidR="00AC02E2" w:rsidRPr="001253EC" w:rsidRDefault="00AC02E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06BEECA5" w14:textId="77777777" w:rsidR="00AC02E2" w:rsidRPr="001253EC" w:rsidRDefault="00AC02E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6092B332" w:rsidR="00953921" w:rsidRDefault="00953921">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66F03">
          <w:rPr>
            <w:noProof/>
          </w:rPr>
          <w:t>27</w:t>
        </w:r>
        <w:r>
          <w:rPr>
            <w:noProof/>
          </w:rPr>
          <w:fldChar w:fldCharType="end"/>
        </w:r>
      </w:sdtContent>
    </w:sdt>
  </w:p>
  <w:p w14:paraId="7314AE34" w14:textId="77777777" w:rsidR="00953921" w:rsidRDefault="009539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CA5E9" w14:textId="77777777" w:rsidR="00AC02E2" w:rsidRPr="001253EC" w:rsidRDefault="00AC02E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60E21B3" w14:textId="77777777" w:rsidR="00AC02E2" w:rsidRPr="001253EC" w:rsidRDefault="00AC02E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F25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num>
  <w:num w:numId="33">
    <w:abstractNumId w:val="1"/>
    <w:lvlOverride w:ilvl="0">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0"/>
  </w:num>
  <w:num w:numId="50">
    <w:abstractNumId w:val="1"/>
    <w:lvlOverride w:ilvl="0">
      <w:startOverride w:val="1"/>
    </w:lvlOverride>
  </w:num>
  <w:num w:numId="51">
    <w:abstractNumId w:val="1"/>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2DE"/>
    <w:rsid w:val="000014EC"/>
    <w:rsid w:val="00001A44"/>
    <w:rsid w:val="00001BEA"/>
    <w:rsid w:val="000032BE"/>
    <w:rsid w:val="00003661"/>
    <w:rsid w:val="00003EE5"/>
    <w:rsid w:val="00005642"/>
    <w:rsid w:val="0000698D"/>
    <w:rsid w:val="00007C9B"/>
    <w:rsid w:val="00010A9D"/>
    <w:rsid w:val="00010AA1"/>
    <w:rsid w:val="000114CC"/>
    <w:rsid w:val="0001235C"/>
    <w:rsid w:val="00012DC4"/>
    <w:rsid w:val="00014209"/>
    <w:rsid w:val="00014ED9"/>
    <w:rsid w:val="0001562C"/>
    <w:rsid w:val="00016B41"/>
    <w:rsid w:val="00016CA5"/>
    <w:rsid w:val="00017095"/>
    <w:rsid w:val="00020B1B"/>
    <w:rsid w:val="0002135A"/>
    <w:rsid w:val="000217E7"/>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5263"/>
    <w:rsid w:val="00035A71"/>
    <w:rsid w:val="00036106"/>
    <w:rsid w:val="00036533"/>
    <w:rsid w:val="00036D27"/>
    <w:rsid w:val="000370F7"/>
    <w:rsid w:val="00037860"/>
    <w:rsid w:val="00037B1E"/>
    <w:rsid w:val="00040BEA"/>
    <w:rsid w:val="00041A8C"/>
    <w:rsid w:val="000437D5"/>
    <w:rsid w:val="00043AC6"/>
    <w:rsid w:val="00044440"/>
    <w:rsid w:val="00045842"/>
    <w:rsid w:val="00045DA5"/>
    <w:rsid w:val="000463AE"/>
    <w:rsid w:val="00047ADA"/>
    <w:rsid w:val="0005062A"/>
    <w:rsid w:val="00050C4D"/>
    <w:rsid w:val="00053E91"/>
    <w:rsid w:val="00054D08"/>
    <w:rsid w:val="00055CD4"/>
    <w:rsid w:val="00057320"/>
    <w:rsid w:val="00057BE4"/>
    <w:rsid w:val="00060F83"/>
    <w:rsid w:val="0006115C"/>
    <w:rsid w:val="000613DC"/>
    <w:rsid w:val="00061A50"/>
    <w:rsid w:val="00062DC6"/>
    <w:rsid w:val="00063819"/>
    <w:rsid w:val="00063F29"/>
    <w:rsid w:val="00064A9D"/>
    <w:rsid w:val="00064E81"/>
    <w:rsid w:val="00065BAD"/>
    <w:rsid w:val="000661DF"/>
    <w:rsid w:val="00066AB4"/>
    <w:rsid w:val="000673C4"/>
    <w:rsid w:val="000713EF"/>
    <w:rsid w:val="000724FD"/>
    <w:rsid w:val="00074B7D"/>
    <w:rsid w:val="000760A6"/>
    <w:rsid w:val="00077C3D"/>
    <w:rsid w:val="0008194D"/>
    <w:rsid w:val="00081E05"/>
    <w:rsid w:val="0008307B"/>
    <w:rsid w:val="0008380B"/>
    <w:rsid w:val="000846FC"/>
    <w:rsid w:val="000873C8"/>
    <w:rsid w:val="000877C8"/>
    <w:rsid w:val="0009008A"/>
    <w:rsid w:val="00090860"/>
    <w:rsid w:val="000909C2"/>
    <w:rsid w:val="00091566"/>
    <w:rsid w:val="00091976"/>
    <w:rsid w:val="00092DC6"/>
    <w:rsid w:val="00092F57"/>
    <w:rsid w:val="000943C9"/>
    <w:rsid w:val="00094D4A"/>
    <w:rsid w:val="000951FA"/>
    <w:rsid w:val="00095276"/>
    <w:rsid w:val="000954FD"/>
    <w:rsid w:val="00097A37"/>
    <w:rsid w:val="00097E68"/>
    <w:rsid w:val="000A0105"/>
    <w:rsid w:val="000A04FA"/>
    <w:rsid w:val="000A1856"/>
    <w:rsid w:val="000A196E"/>
    <w:rsid w:val="000A1E69"/>
    <w:rsid w:val="000A2091"/>
    <w:rsid w:val="000A4808"/>
    <w:rsid w:val="000A4B14"/>
    <w:rsid w:val="000A5264"/>
    <w:rsid w:val="000A69A2"/>
    <w:rsid w:val="000A7356"/>
    <w:rsid w:val="000A7930"/>
    <w:rsid w:val="000A7F4E"/>
    <w:rsid w:val="000B02E9"/>
    <w:rsid w:val="000B079F"/>
    <w:rsid w:val="000B07E2"/>
    <w:rsid w:val="000B0B69"/>
    <w:rsid w:val="000B1975"/>
    <w:rsid w:val="000B2140"/>
    <w:rsid w:val="000B3D6E"/>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7382"/>
    <w:rsid w:val="000C745D"/>
    <w:rsid w:val="000C7BA5"/>
    <w:rsid w:val="000D147E"/>
    <w:rsid w:val="000D18B6"/>
    <w:rsid w:val="000D2902"/>
    <w:rsid w:val="000D293F"/>
    <w:rsid w:val="000D2F95"/>
    <w:rsid w:val="000D4C93"/>
    <w:rsid w:val="000D5EB1"/>
    <w:rsid w:val="000D6111"/>
    <w:rsid w:val="000D6E12"/>
    <w:rsid w:val="000D6EB2"/>
    <w:rsid w:val="000E0027"/>
    <w:rsid w:val="000E0641"/>
    <w:rsid w:val="000E085F"/>
    <w:rsid w:val="000E0B42"/>
    <w:rsid w:val="000E1B47"/>
    <w:rsid w:val="000E36DC"/>
    <w:rsid w:val="000E3F1B"/>
    <w:rsid w:val="000E66E5"/>
    <w:rsid w:val="000F15F0"/>
    <w:rsid w:val="000F2291"/>
    <w:rsid w:val="000F2938"/>
    <w:rsid w:val="000F2B80"/>
    <w:rsid w:val="000F2F31"/>
    <w:rsid w:val="000F49B9"/>
    <w:rsid w:val="000F4AC2"/>
    <w:rsid w:val="000F4F9F"/>
    <w:rsid w:val="000F5C03"/>
    <w:rsid w:val="000F6002"/>
    <w:rsid w:val="000F6CB5"/>
    <w:rsid w:val="000F770D"/>
    <w:rsid w:val="000F7F26"/>
    <w:rsid w:val="00100A17"/>
    <w:rsid w:val="00101449"/>
    <w:rsid w:val="0010203F"/>
    <w:rsid w:val="00102636"/>
    <w:rsid w:val="00102DAB"/>
    <w:rsid w:val="00103314"/>
    <w:rsid w:val="001036A2"/>
    <w:rsid w:val="00104706"/>
    <w:rsid w:val="0010475E"/>
    <w:rsid w:val="00105C2B"/>
    <w:rsid w:val="00105C89"/>
    <w:rsid w:val="00107967"/>
    <w:rsid w:val="00107C1C"/>
    <w:rsid w:val="001100CB"/>
    <w:rsid w:val="0011025E"/>
    <w:rsid w:val="001109F0"/>
    <w:rsid w:val="00110EE6"/>
    <w:rsid w:val="00112818"/>
    <w:rsid w:val="001129B0"/>
    <w:rsid w:val="00112A0C"/>
    <w:rsid w:val="001137F8"/>
    <w:rsid w:val="00113BF9"/>
    <w:rsid w:val="00114CA2"/>
    <w:rsid w:val="0011592E"/>
    <w:rsid w:val="00115F6A"/>
    <w:rsid w:val="00115F90"/>
    <w:rsid w:val="001164A4"/>
    <w:rsid w:val="00116D8E"/>
    <w:rsid w:val="00117160"/>
    <w:rsid w:val="00117240"/>
    <w:rsid w:val="0012053C"/>
    <w:rsid w:val="00120CEC"/>
    <w:rsid w:val="001214C9"/>
    <w:rsid w:val="001217D6"/>
    <w:rsid w:val="00123716"/>
    <w:rsid w:val="00124A58"/>
    <w:rsid w:val="00124C19"/>
    <w:rsid w:val="001252DA"/>
    <w:rsid w:val="001253EC"/>
    <w:rsid w:val="001265D1"/>
    <w:rsid w:val="00132577"/>
    <w:rsid w:val="001336C1"/>
    <w:rsid w:val="00134229"/>
    <w:rsid w:val="001345C1"/>
    <w:rsid w:val="00134795"/>
    <w:rsid w:val="00135027"/>
    <w:rsid w:val="00136C1C"/>
    <w:rsid w:val="0013751B"/>
    <w:rsid w:val="001378DC"/>
    <w:rsid w:val="00137ACA"/>
    <w:rsid w:val="00137CF7"/>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518D3"/>
    <w:rsid w:val="00152102"/>
    <w:rsid w:val="0015286F"/>
    <w:rsid w:val="00152C9E"/>
    <w:rsid w:val="00152F83"/>
    <w:rsid w:val="00153305"/>
    <w:rsid w:val="001545D8"/>
    <w:rsid w:val="00155951"/>
    <w:rsid w:val="00156E87"/>
    <w:rsid w:val="00157E0D"/>
    <w:rsid w:val="00161FB4"/>
    <w:rsid w:val="0016287D"/>
    <w:rsid w:val="00165AFC"/>
    <w:rsid w:val="00165EB1"/>
    <w:rsid w:val="00167020"/>
    <w:rsid w:val="00167916"/>
    <w:rsid w:val="00167D24"/>
    <w:rsid w:val="0017065E"/>
    <w:rsid w:val="00170686"/>
    <w:rsid w:val="00171C2F"/>
    <w:rsid w:val="00171DED"/>
    <w:rsid w:val="001737E9"/>
    <w:rsid w:val="00174AB3"/>
    <w:rsid w:val="00175353"/>
    <w:rsid w:val="001757AA"/>
    <w:rsid w:val="001768C6"/>
    <w:rsid w:val="00176B5A"/>
    <w:rsid w:val="0017711A"/>
    <w:rsid w:val="001771B6"/>
    <w:rsid w:val="0018116E"/>
    <w:rsid w:val="00181797"/>
    <w:rsid w:val="0018197C"/>
    <w:rsid w:val="00181A43"/>
    <w:rsid w:val="00182240"/>
    <w:rsid w:val="001835C9"/>
    <w:rsid w:val="00183F6B"/>
    <w:rsid w:val="0018659A"/>
    <w:rsid w:val="00186E4D"/>
    <w:rsid w:val="00186F4D"/>
    <w:rsid w:val="001877D7"/>
    <w:rsid w:val="00187FCE"/>
    <w:rsid w:val="00190707"/>
    <w:rsid w:val="001907ED"/>
    <w:rsid w:val="00190F21"/>
    <w:rsid w:val="00191100"/>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3B86"/>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14B3"/>
    <w:rsid w:val="001D286B"/>
    <w:rsid w:val="001D328A"/>
    <w:rsid w:val="001D3654"/>
    <w:rsid w:val="001D460F"/>
    <w:rsid w:val="001D5B16"/>
    <w:rsid w:val="001D6D49"/>
    <w:rsid w:val="001D6F1E"/>
    <w:rsid w:val="001D708D"/>
    <w:rsid w:val="001D71CE"/>
    <w:rsid w:val="001E08F1"/>
    <w:rsid w:val="001E0ACB"/>
    <w:rsid w:val="001E2D0B"/>
    <w:rsid w:val="001E495B"/>
    <w:rsid w:val="001E5271"/>
    <w:rsid w:val="001E57CD"/>
    <w:rsid w:val="001E5FA4"/>
    <w:rsid w:val="001E6B94"/>
    <w:rsid w:val="001E6CDC"/>
    <w:rsid w:val="001E6F95"/>
    <w:rsid w:val="001E7CDE"/>
    <w:rsid w:val="001F0895"/>
    <w:rsid w:val="001F0FCD"/>
    <w:rsid w:val="001F2893"/>
    <w:rsid w:val="001F2EEE"/>
    <w:rsid w:val="001F2FD0"/>
    <w:rsid w:val="001F5F27"/>
    <w:rsid w:val="001F62FD"/>
    <w:rsid w:val="001F65C7"/>
    <w:rsid w:val="001F67DE"/>
    <w:rsid w:val="001F721E"/>
    <w:rsid w:val="001F7CD0"/>
    <w:rsid w:val="001F7DC1"/>
    <w:rsid w:val="002005D6"/>
    <w:rsid w:val="00200F59"/>
    <w:rsid w:val="00201564"/>
    <w:rsid w:val="00202510"/>
    <w:rsid w:val="00203AF9"/>
    <w:rsid w:val="00203DC3"/>
    <w:rsid w:val="0020408E"/>
    <w:rsid w:val="0020439A"/>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6E5"/>
    <w:rsid w:val="00220C20"/>
    <w:rsid w:val="00220CB8"/>
    <w:rsid w:val="00220DC1"/>
    <w:rsid w:val="00221A49"/>
    <w:rsid w:val="002226FB"/>
    <w:rsid w:val="00224042"/>
    <w:rsid w:val="00226069"/>
    <w:rsid w:val="00226996"/>
    <w:rsid w:val="00227320"/>
    <w:rsid w:val="002275B7"/>
    <w:rsid w:val="002279FC"/>
    <w:rsid w:val="00227C17"/>
    <w:rsid w:val="00230F68"/>
    <w:rsid w:val="002312CD"/>
    <w:rsid w:val="002318FF"/>
    <w:rsid w:val="00231F49"/>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24E2"/>
    <w:rsid w:val="002436D4"/>
    <w:rsid w:val="00245A73"/>
    <w:rsid w:val="00245B07"/>
    <w:rsid w:val="0024684B"/>
    <w:rsid w:val="0024728D"/>
    <w:rsid w:val="00247DA6"/>
    <w:rsid w:val="002509E7"/>
    <w:rsid w:val="00251270"/>
    <w:rsid w:val="002523BC"/>
    <w:rsid w:val="0025283D"/>
    <w:rsid w:val="00255511"/>
    <w:rsid w:val="00255B27"/>
    <w:rsid w:val="002564B7"/>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69A8"/>
    <w:rsid w:val="002674B9"/>
    <w:rsid w:val="002703CE"/>
    <w:rsid w:val="00270D5C"/>
    <w:rsid w:val="002714BE"/>
    <w:rsid w:val="002728B1"/>
    <w:rsid w:val="0027403E"/>
    <w:rsid w:val="00274966"/>
    <w:rsid w:val="002749B4"/>
    <w:rsid w:val="002754F7"/>
    <w:rsid w:val="0027557D"/>
    <w:rsid w:val="00275795"/>
    <w:rsid w:val="00275BF4"/>
    <w:rsid w:val="00277091"/>
    <w:rsid w:val="00280013"/>
    <w:rsid w:val="002802AD"/>
    <w:rsid w:val="00280B2B"/>
    <w:rsid w:val="0028284F"/>
    <w:rsid w:val="00285209"/>
    <w:rsid w:val="00285B87"/>
    <w:rsid w:val="00285D9E"/>
    <w:rsid w:val="0028632F"/>
    <w:rsid w:val="00290DE6"/>
    <w:rsid w:val="00291CDD"/>
    <w:rsid w:val="0029348B"/>
    <w:rsid w:val="00294102"/>
    <w:rsid w:val="00294165"/>
    <w:rsid w:val="00294BCF"/>
    <w:rsid w:val="00294EE9"/>
    <w:rsid w:val="00295240"/>
    <w:rsid w:val="00295920"/>
    <w:rsid w:val="002962B7"/>
    <w:rsid w:val="00296ADE"/>
    <w:rsid w:val="00297B72"/>
    <w:rsid w:val="00297EDF"/>
    <w:rsid w:val="002A07AE"/>
    <w:rsid w:val="002A0E44"/>
    <w:rsid w:val="002A121A"/>
    <w:rsid w:val="002A2489"/>
    <w:rsid w:val="002A2AA2"/>
    <w:rsid w:val="002A3835"/>
    <w:rsid w:val="002A42C2"/>
    <w:rsid w:val="002A5060"/>
    <w:rsid w:val="002A55EC"/>
    <w:rsid w:val="002A5D0D"/>
    <w:rsid w:val="002A70DF"/>
    <w:rsid w:val="002A7F46"/>
    <w:rsid w:val="002B1413"/>
    <w:rsid w:val="002B3936"/>
    <w:rsid w:val="002B3FF3"/>
    <w:rsid w:val="002B4FBE"/>
    <w:rsid w:val="002B5859"/>
    <w:rsid w:val="002B5A0C"/>
    <w:rsid w:val="002C06DB"/>
    <w:rsid w:val="002C0D7C"/>
    <w:rsid w:val="002C11D6"/>
    <w:rsid w:val="002C13A9"/>
    <w:rsid w:val="002C2E40"/>
    <w:rsid w:val="002C3374"/>
    <w:rsid w:val="002C4599"/>
    <w:rsid w:val="002C59FE"/>
    <w:rsid w:val="002C646A"/>
    <w:rsid w:val="002C65C4"/>
    <w:rsid w:val="002C7597"/>
    <w:rsid w:val="002D0136"/>
    <w:rsid w:val="002D099F"/>
    <w:rsid w:val="002D0BDC"/>
    <w:rsid w:val="002D2382"/>
    <w:rsid w:val="002D2EE8"/>
    <w:rsid w:val="002D366C"/>
    <w:rsid w:val="002D3B34"/>
    <w:rsid w:val="002D44A9"/>
    <w:rsid w:val="002D4EB8"/>
    <w:rsid w:val="002D584B"/>
    <w:rsid w:val="002D5F19"/>
    <w:rsid w:val="002D6E2E"/>
    <w:rsid w:val="002D7A35"/>
    <w:rsid w:val="002E11EC"/>
    <w:rsid w:val="002E1300"/>
    <w:rsid w:val="002E25C7"/>
    <w:rsid w:val="002E2EA5"/>
    <w:rsid w:val="002E3961"/>
    <w:rsid w:val="002E3DB7"/>
    <w:rsid w:val="002E43EE"/>
    <w:rsid w:val="002E4870"/>
    <w:rsid w:val="002E5A46"/>
    <w:rsid w:val="002E6325"/>
    <w:rsid w:val="002E67CC"/>
    <w:rsid w:val="002E69A5"/>
    <w:rsid w:val="002E6F72"/>
    <w:rsid w:val="002E7FF0"/>
    <w:rsid w:val="002F0115"/>
    <w:rsid w:val="002F0670"/>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B13"/>
    <w:rsid w:val="00305ED3"/>
    <w:rsid w:val="00306282"/>
    <w:rsid w:val="00306497"/>
    <w:rsid w:val="003068D1"/>
    <w:rsid w:val="00306F68"/>
    <w:rsid w:val="00306FEE"/>
    <w:rsid w:val="0031008A"/>
    <w:rsid w:val="00310D43"/>
    <w:rsid w:val="0031112E"/>
    <w:rsid w:val="0031160F"/>
    <w:rsid w:val="003117CA"/>
    <w:rsid w:val="00312E3E"/>
    <w:rsid w:val="003138A4"/>
    <w:rsid w:val="00315655"/>
    <w:rsid w:val="00315BCF"/>
    <w:rsid w:val="003163AD"/>
    <w:rsid w:val="00320627"/>
    <w:rsid w:val="00321153"/>
    <w:rsid w:val="00321F2B"/>
    <w:rsid w:val="00322F10"/>
    <w:rsid w:val="00322F2D"/>
    <w:rsid w:val="0032321E"/>
    <w:rsid w:val="003235FE"/>
    <w:rsid w:val="00325FE7"/>
    <w:rsid w:val="00331BC5"/>
    <w:rsid w:val="003320D2"/>
    <w:rsid w:val="00333585"/>
    <w:rsid w:val="0033492E"/>
    <w:rsid w:val="00334D63"/>
    <w:rsid w:val="003403D6"/>
    <w:rsid w:val="00341831"/>
    <w:rsid w:val="00341C85"/>
    <w:rsid w:val="003425B2"/>
    <w:rsid w:val="003439B7"/>
    <w:rsid w:val="0034445B"/>
    <w:rsid w:val="0034477F"/>
    <w:rsid w:val="00344B4A"/>
    <w:rsid w:val="00344CF4"/>
    <w:rsid w:val="00345CA4"/>
    <w:rsid w:val="00347562"/>
    <w:rsid w:val="00347ABB"/>
    <w:rsid w:val="00350DAA"/>
    <w:rsid w:val="00350E19"/>
    <w:rsid w:val="00351385"/>
    <w:rsid w:val="003513B7"/>
    <w:rsid w:val="0035298E"/>
    <w:rsid w:val="00352C4F"/>
    <w:rsid w:val="00352EC4"/>
    <w:rsid w:val="00353A79"/>
    <w:rsid w:val="003558F3"/>
    <w:rsid w:val="00356B3B"/>
    <w:rsid w:val="00357023"/>
    <w:rsid w:val="00361E74"/>
    <w:rsid w:val="003622D2"/>
    <w:rsid w:val="00362832"/>
    <w:rsid w:val="00363285"/>
    <w:rsid w:val="00364745"/>
    <w:rsid w:val="00364D1D"/>
    <w:rsid w:val="00364E88"/>
    <w:rsid w:val="00365D13"/>
    <w:rsid w:val="00365FA1"/>
    <w:rsid w:val="00366B0F"/>
    <w:rsid w:val="0036722A"/>
    <w:rsid w:val="003676C9"/>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51B8"/>
    <w:rsid w:val="00395589"/>
    <w:rsid w:val="00395A73"/>
    <w:rsid w:val="00395CAF"/>
    <w:rsid w:val="0039619C"/>
    <w:rsid w:val="00396F00"/>
    <w:rsid w:val="003A1C2C"/>
    <w:rsid w:val="003A3450"/>
    <w:rsid w:val="003A49C7"/>
    <w:rsid w:val="003A55B8"/>
    <w:rsid w:val="003A55DF"/>
    <w:rsid w:val="003A5A30"/>
    <w:rsid w:val="003A6720"/>
    <w:rsid w:val="003A68D5"/>
    <w:rsid w:val="003A6FB1"/>
    <w:rsid w:val="003A7B1A"/>
    <w:rsid w:val="003A7BEC"/>
    <w:rsid w:val="003B0070"/>
    <w:rsid w:val="003B06DA"/>
    <w:rsid w:val="003B07FA"/>
    <w:rsid w:val="003B2503"/>
    <w:rsid w:val="003B27A5"/>
    <w:rsid w:val="003B50CA"/>
    <w:rsid w:val="003B5A7E"/>
    <w:rsid w:val="003B5BC5"/>
    <w:rsid w:val="003B7214"/>
    <w:rsid w:val="003B72B0"/>
    <w:rsid w:val="003B7481"/>
    <w:rsid w:val="003B7724"/>
    <w:rsid w:val="003B77A1"/>
    <w:rsid w:val="003C0095"/>
    <w:rsid w:val="003C10A3"/>
    <w:rsid w:val="003C15A1"/>
    <w:rsid w:val="003C21CC"/>
    <w:rsid w:val="003C3F5D"/>
    <w:rsid w:val="003C4EA9"/>
    <w:rsid w:val="003C6FD9"/>
    <w:rsid w:val="003D03D8"/>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50C7"/>
    <w:rsid w:val="003E6057"/>
    <w:rsid w:val="003E6B83"/>
    <w:rsid w:val="003E75E9"/>
    <w:rsid w:val="003E7D02"/>
    <w:rsid w:val="003F0369"/>
    <w:rsid w:val="003F073C"/>
    <w:rsid w:val="003F079C"/>
    <w:rsid w:val="003F08DD"/>
    <w:rsid w:val="003F23E3"/>
    <w:rsid w:val="003F4B38"/>
    <w:rsid w:val="003F58DB"/>
    <w:rsid w:val="003F6430"/>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4243"/>
    <w:rsid w:val="004447C1"/>
    <w:rsid w:val="00447AA7"/>
    <w:rsid w:val="00447B14"/>
    <w:rsid w:val="00447D7A"/>
    <w:rsid w:val="004546BB"/>
    <w:rsid w:val="00455884"/>
    <w:rsid w:val="00456273"/>
    <w:rsid w:val="0045655A"/>
    <w:rsid w:val="00460C29"/>
    <w:rsid w:val="00460D9A"/>
    <w:rsid w:val="004614D8"/>
    <w:rsid w:val="00461763"/>
    <w:rsid w:val="00463BCA"/>
    <w:rsid w:val="00465279"/>
    <w:rsid w:val="00465361"/>
    <w:rsid w:val="00465589"/>
    <w:rsid w:val="00466DD0"/>
    <w:rsid w:val="0047084D"/>
    <w:rsid w:val="00470908"/>
    <w:rsid w:val="00471A31"/>
    <w:rsid w:val="00471FBB"/>
    <w:rsid w:val="00473377"/>
    <w:rsid w:val="00473477"/>
    <w:rsid w:val="004742E8"/>
    <w:rsid w:val="00474943"/>
    <w:rsid w:val="00474BC5"/>
    <w:rsid w:val="00475087"/>
    <w:rsid w:val="00475585"/>
    <w:rsid w:val="00475801"/>
    <w:rsid w:val="00476137"/>
    <w:rsid w:val="004761EC"/>
    <w:rsid w:val="004764D1"/>
    <w:rsid w:val="004774F3"/>
    <w:rsid w:val="004812F2"/>
    <w:rsid w:val="00481897"/>
    <w:rsid w:val="00481C79"/>
    <w:rsid w:val="004844DB"/>
    <w:rsid w:val="004845FF"/>
    <w:rsid w:val="00484680"/>
    <w:rsid w:val="004848E0"/>
    <w:rsid w:val="00486A07"/>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1DE0"/>
    <w:rsid w:val="004A2040"/>
    <w:rsid w:val="004A2150"/>
    <w:rsid w:val="004A22C3"/>
    <w:rsid w:val="004A24F8"/>
    <w:rsid w:val="004A453B"/>
    <w:rsid w:val="004A4681"/>
    <w:rsid w:val="004A519A"/>
    <w:rsid w:val="004A5370"/>
    <w:rsid w:val="004A53F9"/>
    <w:rsid w:val="004A7B71"/>
    <w:rsid w:val="004B0998"/>
    <w:rsid w:val="004B143A"/>
    <w:rsid w:val="004B32C3"/>
    <w:rsid w:val="004B4654"/>
    <w:rsid w:val="004B4AF8"/>
    <w:rsid w:val="004B53ED"/>
    <w:rsid w:val="004B6308"/>
    <w:rsid w:val="004B6DDE"/>
    <w:rsid w:val="004B7595"/>
    <w:rsid w:val="004B79A6"/>
    <w:rsid w:val="004B7C35"/>
    <w:rsid w:val="004B7FCE"/>
    <w:rsid w:val="004C00B4"/>
    <w:rsid w:val="004C1134"/>
    <w:rsid w:val="004C20F4"/>
    <w:rsid w:val="004C2345"/>
    <w:rsid w:val="004C28A4"/>
    <w:rsid w:val="004C3B3E"/>
    <w:rsid w:val="004C5BEE"/>
    <w:rsid w:val="004C610B"/>
    <w:rsid w:val="004C64D9"/>
    <w:rsid w:val="004C7C0F"/>
    <w:rsid w:val="004C7C91"/>
    <w:rsid w:val="004D051F"/>
    <w:rsid w:val="004D075C"/>
    <w:rsid w:val="004D1A8B"/>
    <w:rsid w:val="004D75A4"/>
    <w:rsid w:val="004E181A"/>
    <w:rsid w:val="004E2D05"/>
    <w:rsid w:val="004E2E76"/>
    <w:rsid w:val="004E3534"/>
    <w:rsid w:val="004E3BD3"/>
    <w:rsid w:val="004E3C81"/>
    <w:rsid w:val="004E56BD"/>
    <w:rsid w:val="004E585B"/>
    <w:rsid w:val="004E6F84"/>
    <w:rsid w:val="004E7B96"/>
    <w:rsid w:val="004F071A"/>
    <w:rsid w:val="004F07C2"/>
    <w:rsid w:val="004F1658"/>
    <w:rsid w:val="004F186F"/>
    <w:rsid w:val="004F2A80"/>
    <w:rsid w:val="004F34CD"/>
    <w:rsid w:val="004F3FCA"/>
    <w:rsid w:val="004F65C7"/>
    <w:rsid w:val="004F6C77"/>
    <w:rsid w:val="004F6DED"/>
    <w:rsid w:val="004F7323"/>
    <w:rsid w:val="005007FC"/>
    <w:rsid w:val="00500D10"/>
    <w:rsid w:val="00501057"/>
    <w:rsid w:val="0050165E"/>
    <w:rsid w:val="00501D42"/>
    <w:rsid w:val="005020BC"/>
    <w:rsid w:val="00502F08"/>
    <w:rsid w:val="0050304E"/>
    <w:rsid w:val="00503550"/>
    <w:rsid w:val="00504B0F"/>
    <w:rsid w:val="00506B04"/>
    <w:rsid w:val="0050701D"/>
    <w:rsid w:val="00510796"/>
    <w:rsid w:val="00511688"/>
    <w:rsid w:val="00511C58"/>
    <w:rsid w:val="00512B8D"/>
    <w:rsid w:val="00512C57"/>
    <w:rsid w:val="005135BC"/>
    <w:rsid w:val="0051384B"/>
    <w:rsid w:val="005138CF"/>
    <w:rsid w:val="00513912"/>
    <w:rsid w:val="00515756"/>
    <w:rsid w:val="00515FA8"/>
    <w:rsid w:val="005167BE"/>
    <w:rsid w:val="005170B2"/>
    <w:rsid w:val="00517D09"/>
    <w:rsid w:val="00520566"/>
    <w:rsid w:val="00525092"/>
    <w:rsid w:val="00525543"/>
    <w:rsid w:val="005265EE"/>
    <w:rsid w:val="00526848"/>
    <w:rsid w:val="00526DAC"/>
    <w:rsid w:val="005271AE"/>
    <w:rsid w:val="00527943"/>
    <w:rsid w:val="005307C2"/>
    <w:rsid w:val="00531BEA"/>
    <w:rsid w:val="00533CC2"/>
    <w:rsid w:val="00534378"/>
    <w:rsid w:val="00534BB4"/>
    <w:rsid w:val="00534BC8"/>
    <w:rsid w:val="005358AE"/>
    <w:rsid w:val="005361E5"/>
    <w:rsid w:val="00536436"/>
    <w:rsid w:val="0053656C"/>
    <w:rsid w:val="00536FEB"/>
    <w:rsid w:val="0053745E"/>
    <w:rsid w:val="00537823"/>
    <w:rsid w:val="00537976"/>
    <w:rsid w:val="00537D09"/>
    <w:rsid w:val="00537F21"/>
    <w:rsid w:val="00540A81"/>
    <w:rsid w:val="00540D4E"/>
    <w:rsid w:val="00541E62"/>
    <w:rsid w:val="005421F4"/>
    <w:rsid w:val="005423F0"/>
    <w:rsid w:val="00542716"/>
    <w:rsid w:val="00542D73"/>
    <w:rsid w:val="005439B3"/>
    <w:rsid w:val="00543D78"/>
    <w:rsid w:val="00545478"/>
    <w:rsid w:val="00545D70"/>
    <w:rsid w:val="00547654"/>
    <w:rsid w:val="005500B4"/>
    <w:rsid w:val="005511B0"/>
    <w:rsid w:val="005531CC"/>
    <w:rsid w:val="0055604F"/>
    <w:rsid w:val="00556BD6"/>
    <w:rsid w:val="00557C5F"/>
    <w:rsid w:val="00557D19"/>
    <w:rsid w:val="00561651"/>
    <w:rsid w:val="00562431"/>
    <w:rsid w:val="0056254C"/>
    <w:rsid w:val="005632A1"/>
    <w:rsid w:val="00563468"/>
    <w:rsid w:val="00564377"/>
    <w:rsid w:val="00565744"/>
    <w:rsid w:val="0056662C"/>
    <w:rsid w:val="005700E3"/>
    <w:rsid w:val="00570731"/>
    <w:rsid w:val="0057168F"/>
    <w:rsid w:val="00572042"/>
    <w:rsid w:val="00572B42"/>
    <w:rsid w:val="00572E6B"/>
    <w:rsid w:val="00572FD2"/>
    <w:rsid w:val="005740AE"/>
    <w:rsid w:val="005745AB"/>
    <w:rsid w:val="00574771"/>
    <w:rsid w:val="00576A42"/>
    <w:rsid w:val="00577134"/>
    <w:rsid w:val="005775A5"/>
    <w:rsid w:val="00581012"/>
    <w:rsid w:val="00582284"/>
    <w:rsid w:val="00582820"/>
    <w:rsid w:val="00583843"/>
    <w:rsid w:val="005849F0"/>
    <w:rsid w:val="005869F4"/>
    <w:rsid w:val="00586C8A"/>
    <w:rsid w:val="0059030F"/>
    <w:rsid w:val="005912C8"/>
    <w:rsid w:val="0059136E"/>
    <w:rsid w:val="005920C6"/>
    <w:rsid w:val="005937CD"/>
    <w:rsid w:val="00593FB6"/>
    <w:rsid w:val="00594031"/>
    <w:rsid w:val="005946D0"/>
    <w:rsid w:val="00594755"/>
    <w:rsid w:val="00594A2F"/>
    <w:rsid w:val="0059616E"/>
    <w:rsid w:val="00596B9C"/>
    <w:rsid w:val="005A0A60"/>
    <w:rsid w:val="005A10D5"/>
    <w:rsid w:val="005A266B"/>
    <w:rsid w:val="005A2C58"/>
    <w:rsid w:val="005A3020"/>
    <w:rsid w:val="005A5ABC"/>
    <w:rsid w:val="005A667B"/>
    <w:rsid w:val="005A68AE"/>
    <w:rsid w:val="005B0CA3"/>
    <w:rsid w:val="005B1198"/>
    <w:rsid w:val="005B11CC"/>
    <w:rsid w:val="005B141A"/>
    <w:rsid w:val="005B1BB3"/>
    <w:rsid w:val="005B2E94"/>
    <w:rsid w:val="005B30CB"/>
    <w:rsid w:val="005B3FF4"/>
    <w:rsid w:val="005B49FA"/>
    <w:rsid w:val="005B4B6C"/>
    <w:rsid w:val="005B5254"/>
    <w:rsid w:val="005B5FB7"/>
    <w:rsid w:val="005B5FDB"/>
    <w:rsid w:val="005B621A"/>
    <w:rsid w:val="005B77D2"/>
    <w:rsid w:val="005B7C95"/>
    <w:rsid w:val="005C01D1"/>
    <w:rsid w:val="005C09C1"/>
    <w:rsid w:val="005C279B"/>
    <w:rsid w:val="005C2D99"/>
    <w:rsid w:val="005C335C"/>
    <w:rsid w:val="005C360D"/>
    <w:rsid w:val="005C5C3A"/>
    <w:rsid w:val="005C62CA"/>
    <w:rsid w:val="005C6646"/>
    <w:rsid w:val="005C7221"/>
    <w:rsid w:val="005D240E"/>
    <w:rsid w:val="005D2484"/>
    <w:rsid w:val="005D2542"/>
    <w:rsid w:val="005D2FC6"/>
    <w:rsid w:val="005D3934"/>
    <w:rsid w:val="005D3B30"/>
    <w:rsid w:val="005D57E9"/>
    <w:rsid w:val="005D6E4E"/>
    <w:rsid w:val="005E051B"/>
    <w:rsid w:val="005E143B"/>
    <w:rsid w:val="005E147B"/>
    <w:rsid w:val="005E3648"/>
    <w:rsid w:val="005E40DE"/>
    <w:rsid w:val="005E457C"/>
    <w:rsid w:val="005E4DAB"/>
    <w:rsid w:val="005E5C91"/>
    <w:rsid w:val="005E6120"/>
    <w:rsid w:val="005E616C"/>
    <w:rsid w:val="005E6FA1"/>
    <w:rsid w:val="005F086B"/>
    <w:rsid w:val="005F1050"/>
    <w:rsid w:val="005F16C1"/>
    <w:rsid w:val="005F1BEC"/>
    <w:rsid w:val="005F3DC4"/>
    <w:rsid w:val="005F46A3"/>
    <w:rsid w:val="005F5C6F"/>
    <w:rsid w:val="005F66E7"/>
    <w:rsid w:val="005F750F"/>
    <w:rsid w:val="006009AB"/>
    <w:rsid w:val="00601C76"/>
    <w:rsid w:val="00601CA3"/>
    <w:rsid w:val="00603E23"/>
    <w:rsid w:val="006053CB"/>
    <w:rsid w:val="006063A4"/>
    <w:rsid w:val="00606934"/>
    <w:rsid w:val="0060775F"/>
    <w:rsid w:val="00610052"/>
    <w:rsid w:val="0061121E"/>
    <w:rsid w:val="0061262C"/>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3500"/>
    <w:rsid w:val="00633629"/>
    <w:rsid w:val="00633695"/>
    <w:rsid w:val="0063395F"/>
    <w:rsid w:val="00633E94"/>
    <w:rsid w:val="0063423E"/>
    <w:rsid w:val="00635039"/>
    <w:rsid w:val="00635493"/>
    <w:rsid w:val="00637DDA"/>
    <w:rsid w:val="00640544"/>
    <w:rsid w:val="0064074C"/>
    <w:rsid w:val="00640982"/>
    <w:rsid w:val="00642EBC"/>
    <w:rsid w:val="0064366E"/>
    <w:rsid w:val="00643872"/>
    <w:rsid w:val="006455DC"/>
    <w:rsid w:val="00647894"/>
    <w:rsid w:val="00647975"/>
    <w:rsid w:val="00647C3D"/>
    <w:rsid w:val="00647E06"/>
    <w:rsid w:val="00650C23"/>
    <w:rsid w:val="006513AC"/>
    <w:rsid w:val="00652070"/>
    <w:rsid w:val="00652A3D"/>
    <w:rsid w:val="006534CC"/>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70AC1"/>
    <w:rsid w:val="0067158B"/>
    <w:rsid w:val="00671DF4"/>
    <w:rsid w:val="00672B28"/>
    <w:rsid w:val="00672F29"/>
    <w:rsid w:val="00675000"/>
    <w:rsid w:val="0067507F"/>
    <w:rsid w:val="00677899"/>
    <w:rsid w:val="00677DAC"/>
    <w:rsid w:val="006800A1"/>
    <w:rsid w:val="00680178"/>
    <w:rsid w:val="006804A9"/>
    <w:rsid w:val="00680936"/>
    <w:rsid w:val="00681877"/>
    <w:rsid w:val="00681AFB"/>
    <w:rsid w:val="0068268F"/>
    <w:rsid w:val="0068300B"/>
    <w:rsid w:val="006837B5"/>
    <w:rsid w:val="006846D3"/>
    <w:rsid w:val="00684F79"/>
    <w:rsid w:val="00685463"/>
    <w:rsid w:val="0069014F"/>
    <w:rsid w:val="00690C30"/>
    <w:rsid w:val="006911A2"/>
    <w:rsid w:val="0069159D"/>
    <w:rsid w:val="00691F23"/>
    <w:rsid w:val="00692567"/>
    <w:rsid w:val="00694034"/>
    <w:rsid w:val="00694BBA"/>
    <w:rsid w:val="00694DFB"/>
    <w:rsid w:val="006964AB"/>
    <w:rsid w:val="006A0032"/>
    <w:rsid w:val="006A124E"/>
    <w:rsid w:val="006A3525"/>
    <w:rsid w:val="006A483B"/>
    <w:rsid w:val="006A714D"/>
    <w:rsid w:val="006A73A9"/>
    <w:rsid w:val="006A7AFC"/>
    <w:rsid w:val="006A7CCA"/>
    <w:rsid w:val="006A7E5E"/>
    <w:rsid w:val="006B1048"/>
    <w:rsid w:val="006B2498"/>
    <w:rsid w:val="006B2D23"/>
    <w:rsid w:val="006B37B9"/>
    <w:rsid w:val="006B3AC4"/>
    <w:rsid w:val="006B3F07"/>
    <w:rsid w:val="006B4030"/>
    <w:rsid w:val="006B450B"/>
    <w:rsid w:val="006B46D4"/>
    <w:rsid w:val="006B52F4"/>
    <w:rsid w:val="006B6B6C"/>
    <w:rsid w:val="006B6B76"/>
    <w:rsid w:val="006B6D1E"/>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2F4"/>
    <w:rsid w:val="006D735B"/>
    <w:rsid w:val="006D7C21"/>
    <w:rsid w:val="006D7F89"/>
    <w:rsid w:val="006E0164"/>
    <w:rsid w:val="006E027B"/>
    <w:rsid w:val="006E08F2"/>
    <w:rsid w:val="006E0FE5"/>
    <w:rsid w:val="006E1132"/>
    <w:rsid w:val="006E1956"/>
    <w:rsid w:val="006E29B1"/>
    <w:rsid w:val="006E2BD7"/>
    <w:rsid w:val="006E2EED"/>
    <w:rsid w:val="006E4939"/>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0E88"/>
    <w:rsid w:val="007010C4"/>
    <w:rsid w:val="00701468"/>
    <w:rsid w:val="00701480"/>
    <w:rsid w:val="00701D5E"/>
    <w:rsid w:val="00701D96"/>
    <w:rsid w:val="00702036"/>
    <w:rsid w:val="0070329F"/>
    <w:rsid w:val="00703A17"/>
    <w:rsid w:val="00705C94"/>
    <w:rsid w:val="00705E88"/>
    <w:rsid w:val="007070FA"/>
    <w:rsid w:val="00707B63"/>
    <w:rsid w:val="007104E5"/>
    <w:rsid w:val="00710D66"/>
    <w:rsid w:val="0071241C"/>
    <w:rsid w:val="0071395D"/>
    <w:rsid w:val="00713BAA"/>
    <w:rsid w:val="00713CBE"/>
    <w:rsid w:val="00713E05"/>
    <w:rsid w:val="00713E2B"/>
    <w:rsid w:val="00713F68"/>
    <w:rsid w:val="0071449C"/>
    <w:rsid w:val="00714EB9"/>
    <w:rsid w:val="00715292"/>
    <w:rsid w:val="00715EBB"/>
    <w:rsid w:val="007165F2"/>
    <w:rsid w:val="00717CF4"/>
    <w:rsid w:val="0072057A"/>
    <w:rsid w:val="007212CD"/>
    <w:rsid w:val="00721F0B"/>
    <w:rsid w:val="007225EA"/>
    <w:rsid w:val="00722F4B"/>
    <w:rsid w:val="00723DA3"/>
    <w:rsid w:val="00723EA3"/>
    <w:rsid w:val="007248AC"/>
    <w:rsid w:val="00724CF2"/>
    <w:rsid w:val="00725416"/>
    <w:rsid w:val="0072744A"/>
    <w:rsid w:val="0073194E"/>
    <w:rsid w:val="007329C4"/>
    <w:rsid w:val="00733799"/>
    <w:rsid w:val="007348F8"/>
    <w:rsid w:val="0073581B"/>
    <w:rsid w:val="00735839"/>
    <w:rsid w:val="0073622B"/>
    <w:rsid w:val="00737D85"/>
    <w:rsid w:val="00740D8D"/>
    <w:rsid w:val="0074117C"/>
    <w:rsid w:val="007414AA"/>
    <w:rsid w:val="007439CD"/>
    <w:rsid w:val="007448B4"/>
    <w:rsid w:val="00744F43"/>
    <w:rsid w:val="00745D8A"/>
    <w:rsid w:val="00746AB7"/>
    <w:rsid w:val="007475D0"/>
    <w:rsid w:val="00750394"/>
    <w:rsid w:val="00750A44"/>
    <w:rsid w:val="00750EBF"/>
    <w:rsid w:val="007513B5"/>
    <w:rsid w:val="0075259F"/>
    <w:rsid w:val="00752970"/>
    <w:rsid w:val="00752A60"/>
    <w:rsid w:val="00754932"/>
    <w:rsid w:val="00754C25"/>
    <w:rsid w:val="00754C6E"/>
    <w:rsid w:val="00754D2A"/>
    <w:rsid w:val="00755A72"/>
    <w:rsid w:val="00755E1B"/>
    <w:rsid w:val="00757414"/>
    <w:rsid w:val="007606CF"/>
    <w:rsid w:val="00760A7F"/>
    <w:rsid w:val="007618F4"/>
    <w:rsid w:val="00761D40"/>
    <w:rsid w:val="00761D81"/>
    <w:rsid w:val="00762608"/>
    <w:rsid w:val="00762EA6"/>
    <w:rsid w:val="00763BFA"/>
    <w:rsid w:val="00764641"/>
    <w:rsid w:val="00767B3F"/>
    <w:rsid w:val="0077033B"/>
    <w:rsid w:val="00770D6D"/>
    <w:rsid w:val="00771538"/>
    <w:rsid w:val="007718CF"/>
    <w:rsid w:val="007728B8"/>
    <w:rsid w:val="00773FF8"/>
    <w:rsid w:val="0077402F"/>
    <w:rsid w:val="00774D26"/>
    <w:rsid w:val="007759E9"/>
    <w:rsid w:val="0077635F"/>
    <w:rsid w:val="00777048"/>
    <w:rsid w:val="00777F79"/>
    <w:rsid w:val="00780BB5"/>
    <w:rsid w:val="00780E22"/>
    <w:rsid w:val="00780E34"/>
    <w:rsid w:val="007813D1"/>
    <w:rsid w:val="00781978"/>
    <w:rsid w:val="00782B70"/>
    <w:rsid w:val="00783303"/>
    <w:rsid w:val="00784249"/>
    <w:rsid w:val="0078600C"/>
    <w:rsid w:val="00786CAB"/>
    <w:rsid w:val="00790167"/>
    <w:rsid w:val="007908BD"/>
    <w:rsid w:val="00791189"/>
    <w:rsid w:val="007923DB"/>
    <w:rsid w:val="00792402"/>
    <w:rsid w:val="00793332"/>
    <w:rsid w:val="00795CF2"/>
    <w:rsid w:val="00796EA5"/>
    <w:rsid w:val="00797408"/>
    <w:rsid w:val="00797FB3"/>
    <w:rsid w:val="007A1908"/>
    <w:rsid w:val="007A4788"/>
    <w:rsid w:val="007A4965"/>
    <w:rsid w:val="007A4DBD"/>
    <w:rsid w:val="007A6970"/>
    <w:rsid w:val="007A708D"/>
    <w:rsid w:val="007A74BD"/>
    <w:rsid w:val="007A76D4"/>
    <w:rsid w:val="007A791C"/>
    <w:rsid w:val="007A7A16"/>
    <w:rsid w:val="007B0400"/>
    <w:rsid w:val="007B0C46"/>
    <w:rsid w:val="007B15C4"/>
    <w:rsid w:val="007B18AC"/>
    <w:rsid w:val="007B2745"/>
    <w:rsid w:val="007B2C19"/>
    <w:rsid w:val="007B2DEF"/>
    <w:rsid w:val="007B330F"/>
    <w:rsid w:val="007B3A06"/>
    <w:rsid w:val="007B3B1C"/>
    <w:rsid w:val="007B444B"/>
    <w:rsid w:val="007B519B"/>
    <w:rsid w:val="007B5721"/>
    <w:rsid w:val="007B6365"/>
    <w:rsid w:val="007B6A0A"/>
    <w:rsid w:val="007B6D56"/>
    <w:rsid w:val="007B78CA"/>
    <w:rsid w:val="007B7B68"/>
    <w:rsid w:val="007C09BA"/>
    <w:rsid w:val="007C3B14"/>
    <w:rsid w:val="007C4880"/>
    <w:rsid w:val="007C4AD5"/>
    <w:rsid w:val="007C52C9"/>
    <w:rsid w:val="007C57A6"/>
    <w:rsid w:val="007C5DE0"/>
    <w:rsid w:val="007C7044"/>
    <w:rsid w:val="007C7221"/>
    <w:rsid w:val="007D0D3A"/>
    <w:rsid w:val="007D1A8D"/>
    <w:rsid w:val="007D26F0"/>
    <w:rsid w:val="007D2950"/>
    <w:rsid w:val="007D55F0"/>
    <w:rsid w:val="007D6C9B"/>
    <w:rsid w:val="007D78EF"/>
    <w:rsid w:val="007E0127"/>
    <w:rsid w:val="007E12AA"/>
    <w:rsid w:val="007E12AE"/>
    <w:rsid w:val="007E33C4"/>
    <w:rsid w:val="007E39CD"/>
    <w:rsid w:val="007E43B2"/>
    <w:rsid w:val="007E5B0E"/>
    <w:rsid w:val="007E5BED"/>
    <w:rsid w:val="007E6E76"/>
    <w:rsid w:val="007F0DEE"/>
    <w:rsid w:val="007F0F33"/>
    <w:rsid w:val="007F1570"/>
    <w:rsid w:val="007F1B03"/>
    <w:rsid w:val="007F2252"/>
    <w:rsid w:val="007F2BCA"/>
    <w:rsid w:val="007F466A"/>
    <w:rsid w:val="007F49DF"/>
    <w:rsid w:val="007F4C7C"/>
    <w:rsid w:val="007F5E63"/>
    <w:rsid w:val="007F6668"/>
    <w:rsid w:val="007F68C9"/>
    <w:rsid w:val="007F724B"/>
    <w:rsid w:val="007F7B12"/>
    <w:rsid w:val="00800695"/>
    <w:rsid w:val="00800AB7"/>
    <w:rsid w:val="008016CD"/>
    <w:rsid w:val="008028F3"/>
    <w:rsid w:val="00802AEF"/>
    <w:rsid w:val="00804D37"/>
    <w:rsid w:val="008065F2"/>
    <w:rsid w:val="00807286"/>
    <w:rsid w:val="00811146"/>
    <w:rsid w:val="00811E42"/>
    <w:rsid w:val="00812830"/>
    <w:rsid w:val="00812D62"/>
    <w:rsid w:val="00812EC3"/>
    <w:rsid w:val="00813160"/>
    <w:rsid w:val="00813845"/>
    <w:rsid w:val="008146DB"/>
    <w:rsid w:val="00814A1D"/>
    <w:rsid w:val="00816027"/>
    <w:rsid w:val="008170D4"/>
    <w:rsid w:val="0081783E"/>
    <w:rsid w:val="008204D2"/>
    <w:rsid w:val="00820DE2"/>
    <w:rsid w:val="008215B2"/>
    <w:rsid w:val="00821629"/>
    <w:rsid w:val="00821C95"/>
    <w:rsid w:val="00822AB5"/>
    <w:rsid w:val="00822E2E"/>
    <w:rsid w:val="008232FB"/>
    <w:rsid w:val="008235F8"/>
    <w:rsid w:val="00823823"/>
    <w:rsid w:val="00823825"/>
    <w:rsid w:val="00823D91"/>
    <w:rsid w:val="008262FF"/>
    <w:rsid w:val="0082691D"/>
    <w:rsid w:val="0082766B"/>
    <w:rsid w:val="008279DC"/>
    <w:rsid w:val="00827F01"/>
    <w:rsid w:val="008320EB"/>
    <w:rsid w:val="008322E5"/>
    <w:rsid w:val="00832819"/>
    <w:rsid w:val="00832E0A"/>
    <w:rsid w:val="00835C66"/>
    <w:rsid w:val="00836632"/>
    <w:rsid w:val="00837DCC"/>
    <w:rsid w:val="0084354A"/>
    <w:rsid w:val="00845D12"/>
    <w:rsid w:val="00846073"/>
    <w:rsid w:val="008466B8"/>
    <w:rsid w:val="0084705A"/>
    <w:rsid w:val="008477D4"/>
    <w:rsid w:val="008508F6"/>
    <w:rsid w:val="00850B38"/>
    <w:rsid w:val="008516B0"/>
    <w:rsid w:val="00852C22"/>
    <w:rsid w:val="00853275"/>
    <w:rsid w:val="00853950"/>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2CD"/>
    <w:rsid w:val="008767CA"/>
    <w:rsid w:val="00880DA3"/>
    <w:rsid w:val="00880F56"/>
    <w:rsid w:val="00881B07"/>
    <w:rsid w:val="00882EC2"/>
    <w:rsid w:val="00882F94"/>
    <w:rsid w:val="00883666"/>
    <w:rsid w:val="0088423C"/>
    <w:rsid w:val="00884BF6"/>
    <w:rsid w:val="00886244"/>
    <w:rsid w:val="008901D9"/>
    <w:rsid w:val="00891257"/>
    <w:rsid w:val="00891299"/>
    <w:rsid w:val="00891A27"/>
    <w:rsid w:val="00892BCC"/>
    <w:rsid w:val="00892F08"/>
    <w:rsid w:val="00892F5F"/>
    <w:rsid w:val="0089373C"/>
    <w:rsid w:val="00893A3E"/>
    <w:rsid w:val="00895045"/>
    <w:rsid w:val="00895C3B"/>
    <w:rsid w:val="008A11B5"/>
    <w:rsid w:val="008A11E7"/>
    <w:rsid w:val="008A12BA"/>
    <w:rsid w:val="008A15C1"/>
    <w:rsid w:val="008A1EA8"/>
    <w:rsid w:val="008A244A"/>
    <w:rsid w:val="008A4BB6"/>
    <w:rsid w:val="008A5A11"/>
    <w:rsid w:val="008A5BE9"/>
    <w:rsid w:val="008A6A5D"/>
    <w:rsid w:val="008A7B3C"/>
    <w:rsid w:val="008B112D"/>
    <w:rsid w:val="008B258F"/>
    <w:rsid w:val="008B33D8"/>
    <w:rsid w:val="008B380A"/>
    <w:rsid w:val="008B3BFA"/>
    <w:rsid w:val="008B4179"/>
    <w:rsid w:val="008B41D6"/>
    <w:rsid w:val="008B44B3"/>
    <w:rsid w:val="008B54A5"/>
    <w:rsid w:val="008B5C49"/>
    <w:rsid w:val="008B6BE7"/>
    <w:rsid w:val="008B72F4"/>
    <w:rsid w:val="008C068C"/>
    <w:rsid w:val="008C0777"/>
    <w:rsid w:val="008C0B47"/>
    <w:rsid w:val="008C2215"/>
    <w:rsid w:val="008C2733"/>
    <w:rsid w:val="008C2B78"/>
    <w:rsid w:val="008C3548"/>
    <w:rsid w:val="008C423F"/>
    <w:rsid w:val="008C44AA"/>
    <w:rsid w:val="008C580D"/>
    <w:rsid w:val="008C6725"/>
    <w:rsid w:val="008C68BA"/>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F16D1"/>
    <w:rsid w:val="008F2B11"/>
    <w:rsid w:val="008F3032"/>
    <w:rsid w:val="008F3A3A"/>
    <w:rsid w:val="008F3F75"/>
    <w:rsid w:val="008F6401"/>
    <w:rsid w:val="008F650B"/>
    <w:rsid w:val="008F6A91"/>
    <w:rsid w:val="008F7895"/>
    <w:rsid w:val="008F7FF1"/>
    <w:rsid w:val="00900609"/>
    <w:rsid w:val="00901607"/>
    <w:rsid w:val="00901863"/>
    <w:rsid w:val="00901FD4"/>
    <w:rsid w:val="00902708"/>
    <w:rsid w:val="0090403A"/>
    <w:rsid w:val="0090496F"/>
    <w:rsid w:val="00904CDF"/>
    <w:rsid w:val="009053BF"/>
    <w:rsid w:val="00905E15"/>
    <w:rsid w:val="00905FC6"/>
    <w:rsid w:val="009060A4"/>
    <w:rsid w:val="009061C0"/>
    <w:rsid w:val="0090698E"/>
    <w:rsid w:val="009076C6"/>
    <w:rsid w:val="0091015D"/>
    <w:rsid w:val="00911B76"/>
    <w:rsid w:val="009120D3"/>
    <w:rsid w:val="0091283C"/>
    <w:rsid w:val="00912A17"/>
    <w:rsid w:val="00912E2B"/>
    <w:rsid w:val="00912E34"/>
    <w:rsid w:val="00913166"/>
    <w:rsid w:val="0091380B"/>
    <w:rsid w:val="00913921"/>
    <w:rsid w:val="009139AC"/>
    <w:rsid w:val="00917433"/>
    <w:rsid w:val="00917456"/>
    <w:rsid w:val="00917A6A"/>
    <w:rsid w:val="00920874"/>
    <w:rsid w:val="00921260"/>
    <w:rsid w:val="0092283B"/>
    <w:rsid w:val="00922EBB"/>
    <w:rsid w:val="009230E5"/>
    <w:rsid w:val="00923C5D"/>
    <w:rsid w:val="00924825"/>
    <w:rsid w:val="00924AD2"/>
    <w:rsid w:val="00924BAC"/>
    <w:rsid w:val="00926408"/>
    <w:rsid w:val="0092741E"/>
    <w:rsid w:val="009311E0"/>
    <w:rsid w:val="009314AF"/>
    <w:rsid w:val="009320ED"/>
    <w:rsid w:val="009325E4"/>
    <w:rsid w:val="0093503A"/>
    <w:rsid w:val="009360BF"/>
    <w:rsid w:val="00936822"/>
    <w:rsid w:val="00937A59"/>
    <w:rsid w:val="0094144F"/>
    <w:rsid w:val="00941670"/>
    <w:rsid w:val="009417F2"/>
    <w:rsid w:val="00941D25"/>
    <w:rsid w:val="00941DFB"/>
    <w:rsid w:val="009425C0"/>
    <w:rsid w:val="00943BBF"/>
    <w:rsid w:val="00944137"/>
    <w:rsid w:val="009449F6"/>
    <w:rsid w:val="00944B37"/>
    <w:rsid w:val="0094750C"/>
    <w:rsid w:val="009513C5"/>
    <w:rsid w:val="009514C4"/>
    <w:rsid w:val="00952E89"/>
    <w:rsid w:val="009531E6"/>
    <w:rsid w:val="0095361D"/>
    <w:rsid w:val="00953921"/>
    <w:rsid w:val="009541A4"/>
    <w:rsid w:val="009541BD"/>
    <w:rsid w:val="0095425D"/>
    <w:rsid w:val="00954BF2"/>
    <w:rsid w:val="009551BF"/>
    <w:rsid w:val="00956892"/>
    <w:rsid w:val="00956C3D"/>
    <w:rsid w:val="009574E8"/>
    <w:rsid w:val="009576B3"/>
    <w:rsid w:val="00957832"/>
    <w:rsid w:val="00961CD1"/>
    <w:rsid w:val="009620D4"/>
    <w:rsid w:val="009629FD"/>
    <w:rsid w:val="00963ECA"/>
    <w:rsid w:val="00964318"/>
    <w:rsid w:val="009661C3"/>
    <w:rsid w:val="00966FB3"/>
    <w:rsid w:val="00967A82"/>
    <w:rsid w:val="00967B01"/>
    <w:rsid w:val="00971810"/>
    <w:rsid w:val="00972D5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C10"/>
    <w:rsid w:val="00983281"/>
    <w:rsid w:val="00983D6E"/>
    <w:rsid w:val="00984E79"/>
    <w:rsid w:val="009854FC"/>
    <w:rsid w:val="00986BEB"/>
    <w:rsid w:val="00986C61"/>
    <w:rsid w:val="00987219"/>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B04"/>
    <w:rsid w:val="009A7B7C"/>
    <w:rsid w:val="009B032B"/>
    <w:rsid w:val="009B1502"/>
    <w:rsid w:val="009B24F8"/>
    <w:rsid w:val="009B2E31"/>
    <w:rsid w:val="009B409D"/>
    <w:rsid w:val="009B44E6"/>
    <w:rsid w:val="009B4864"/>
    <w:rsid w:val="009B515E"/>
    <w:rsid w:val="009B6788"/>
    <w:rsid w:val="009B6867"/>
    <w:rsid w:val="009C062D"/>
    <w:rsid w:val="009C0AE5"/>
    <w:rsid w:val="009C0FDF"/>
    <w:rsid w:val="009C3A68"/>
    <w:rsid w:val="009C566E"/>
    <w:rsid w:val="009C7B1C"/>
    <w:rsid w:val="009C7EB4"/>
    <w:rsid w:val="009D078B"/>
    <w:rsid w:val="009D1919"/>
    <w:rsid w:val="009D1931"/>
    <w:rsid w:val="009D2A2D"/>
    <w:rsid w:val="009D3C05"/>
    <w:rsid w:val="009D3EBC"/>
    <w:rsid w:val="009D3F08"/>
    <w:rsid w:val="009D4014"/>
    <w:rsid w:val="009D40DB"/>
    <w:rsid w:val="009D5190"/>
    <w:rsid w:val="009D6C5F"/>
    <w:rsid w:val="009D76B2"/>
    <w:rsid w:val="009E3C23"/>
    <w:rsid w:val="009E4890"/>
    <w:rsid w:val="009E4ED0"/>
    <w:rsid w:val="009E582D"/>
    <w:rsid w:val="009E61E4"/>
    <w:rsid w:val="009F006D"/>
    <w:rsid w:val="009F1B3A"/>
    <w:rsid w:val="009F1E7D"/>
    <w:rsid w:val="009F294C"/>
    <w:rsid w:val="009F4D92"/>
    <w:rsid w:val="009F555D"/>
    <w:rsid w:val="009F5EA0"/>
    <w:rsid w:val="009F6821"/>
    <w:rsid w:val="009F69C4"/>
    <w:rsid w:val="00A00A39"/>
    <w:rsid w:val="00A03246"/>
    <w:rsid w:val="00A050E1"/>
    <w:rsid w:val="00A0555E"/>
    <w:rsid w:val="00A06F8F"/>
    <w:rsid w:val="00A10506"/>
    <w:rsid w:val="00A10738"/>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2250E"/>
    <w:rsid w:val="00A22CEB"/>
    <w:rsid w:val="00A23D3B"/>
    <w:rsid w:val="00A26BFC"/>
    <w:rsid w:val="00A27F18"/>
    <w:rsid w:val="00A32015"/>
    <w:rsid w:val="00A32175"/>
    <w:rsid w:val="00A32A94"/>
    <w:rsid w:val="00A34141"/>
    <w:rsid w:val="00A34830"/>
    <w:rsid w:val="00A34B22"/>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25B0"/>
    <w:rsid w:val="00A83292"/>
    <w:rsid w:val="00A8469A"/>
    <w:rsid w:val="00A84A26"/>
    <w:rsid w:val="00A85105"/>
    <w:rsid w:val="00A85A15"/>
    <w:rsid w:val="00A869C2"/>
    <w:rsid w:val="00A86AAF"/>
    <w:rsid w:val="00A86AD8"/>
    <w:rsid w:val="00A90093"/>
    <w:rsid w:val="00A90663"/>
    <w:rsid w:val="00A9186B"/>
    <w:rsid w:val="00A91964"/>
    <w:rsid w:val="00A930C5"/>
    <w:rsid w:val="00A93481"/>
    <w:rsid w:val="00A938FC"/>
    <w:rsid w:val="00A93FE3"/>
    <w:rsid w:val="00A95279"/>
    <w:rsid w:val="00A958BE"/>
    <w:rsid w:val="00A9631E"/>
    <w:rsid w:val="00A96808"/>
    <w:rsid w:val="00AA0C36"/>
    <w:rsid w:val="00AA138C"/>
    <w:rsid w:val="00AA1803"/>
    <w:rsid w:val="00AA1F81"/>
    <w:rsid w:val="00AA210B"/>
    <w:rsid w:val="00AA22BA"/>
    <w:rsid w:val="00AA2B77"/>
    <w:rsid w:val="00AA3047"/>
    <w:rsid w:val="00AA3D56"/>
    <w:rsid w:val="00AA553D"/>
    <w:rsid w:val="00AA57BB"/>
    <w:rsid w:val="00AA6D03"/>
    <w:rsid w:val="00AA7CAB"/>
    <w:rsid w:val="00AB09F7"/>
    <w:rsid w:val="00AB241D"/>
    <w:rsid w:val="00AB2967"/>
    <w:rsid w:val="00AB2B98"/>
    <w:rsid w:val="00AB3739"/>
    <w:rsid w:val="00AB378F"/>
    <w:rsid w:val="00AB4FBA"/>
    <w:rsid w:val="00AB5A3E"/>
    <w:rsid w:val="00AB6CC4"/>
    <w:rsid w:val="00AB7B77"/>
    <w:rsid w:val="00AB7D62"/>
    <w:rsid w:val="00AC02E2"/>
    <w:rsid w:val="00AC031B"/>
    <w:rsid w:val="00AC1A04"/>
    <w:rsid w:val="00AC40BB"/>
    <w:rsid w:val="00AC427D"/>
    <w:rsid w:val="00AC501E"/>
    <w:rsid w:val="00AC5103"/>
    <w:rsid w:val="00AC5966"/>
    <w:rsid w:val="00AC6BA1"/>
    <w:rsid w:val="00AC7498"/>
    <w:rsid w:val="00AC7B57"/>
    <w:rsid w:val="00AD1C13"/>
    <w:rsid w:val="00AD1FA3"/>
    <w:rsid w:val="00AD2499"/>
    <w:rsid w:val="00AD2791"/>
    <w:rsid w:val="00AD5D21"/>
    <w:rsid w:val="00AD6341"/>
    <w:rsid w:val="00AD7610"/>
    <w:rsid w:val="00AE000C"/>
    <w:rsid w:val="00AE045B"/>
    <w:rsid w:val="00AE1725"/>
    <w:rsid w:val="00AE1A50"/>
    <w:rsid w:val="00AE1FA6"/>
    <w:rsid w:val="00AE4314"/>
    <w:rsid w:val="00AE4A8B"/>
    <w:rsid w:val="00AE5377"/>
    <w:rsid w:val="00AE53A6"/>
    <w:rsid w:val="00AE64E8"/>
    <w:rsid w:val="00AE7725"/>
    <w:rsid w:val="00AF008C"/>
    <w:rsid w:val="00AF08F3"/>
    <w:rsid w:val="00AF2A4B"/>
    <w:rsid w:val="00AF381D"/>
    <w:rsid w:val="00AF3B3B"/>
    <w:rsid w:val="00AF4E21"/>
    <w:rsid w:val="00AF5CEF"/>
    <w:rsid w:val="00AF64CF"/>
    <w:rsid w:val="00AF73A3"/>
    <w:rsid w:val="00B00A05"/>
    <w:rsid w:val="00B00A3A"/>
    <w:rsid w:val="00B00FC6"/>
    <w:rsid w:val="00B012BD"/>
    <w:rsid w:val="00B01AE7"/>
    <w:rsid w:val="00B033A7"/>
    <w:rsid w:val="00B050A7"/>
    <w:rsid w:val="00B0518E"/>
    <w:rsid w:val="00B05803"/>
    <w:rsid w:val="00B05A4E"/>
    <w:rsid w:val="00B10D76"/>
    <w:rsid w:val="00B11A86"/>
    <w:rsid w:val="00B1213C"/>
    <w:rsid w:val="00B12772"/>
    <w:rsid w:val="00B12ABA"/>
    <w:rsid w:val="00B12CA1"/>
    <w:rsid w:val="00B15341"/>
    <w:rsid w:val="00B1718C"/>
    <w:rsid w:val="00B21EE6"/>
    <w:rsid w:val="00B2333B"/>
    <w:rsid w:val="00B23626"/>
    <w:rsid w:val="00B23B5D"/>
    <w:rsid w:val="00B23D80"/>
    <w:rsid w:val="00B254CD"/>
    <w:rsid w:val="00B26293"/>
    <w:rsid w:val="00B26C1A"/>
    <w:rsid w:val="00B27483"/>
    <w:rsid w:val="00B27A4C"/>
    <w:rsid w:val="00B30DD7"/>
    <w:rsid w:val="00B32470"/>
    <w:rsid w:val="00B32808"/>
    <w:rsid w:val="00B33648"/>
    <w:rsid w:val="00B336D3"/>
    <w:rsid w:val="00B338E7"/>
    <w:rsid w:val="00B33D1F"/>
    <w:rsid w:val="00B35034"/>
    <w:rsid w:val="00B35099"/>
    <w:rsid w:val="00B35870"/>
    <w:rsid w:val="00B35952"/>
    <w:rsid w:val="00B35EA9"/>
    <w:rsid w:val="00B369C1"/>
    <w:rsid w:val="00B37805"/>
    <w:rsid w:val="00B37B16"/>
    <w:rsid w:val="00B37DB9"/>
    <w:rsid w:val="00B37EB2"/>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7C4E"/>
    <w:rsid w:val="00B5064C"/>
    <w:rsid w:val="00B51485"/>
    <w:rsid w:val="00B53080"/>
    <w:rsid w:val="00B53617"/>
    <w:rsid w:val="00B53A84"/>
    <w:rsid w:val="00B53A85"/>
    <w:rsid w:val="00B54804"/>
    <w:rsid w:val="00B55369"/>
    <w:rsid w:val="00B56A92"/>
    <w:rsid w:val="00B56C4D"/>
    <w:rsid w:val="00B601FC"/>
    <w:rsid w:val="00B60E37"/>
    <w:rsid w:val="00B626AF"/>
    <w:rsid w:val="00B632E1"/>
    <w:rsid w:val="00B63888"/>
    <w:rsid w:val="00B644C3"/>
    <w:rsid w:val="00B65052"/>
    <w:rsid w:val="00B65395"/>
    <w:rsid w:val="00B65904"/>
    <w:rsid w:val="00B65DD2"/>
    <w:rsid w:val="00B66E13"/>
    <w:rsid w:val="00B679B7"/>
    <w:rsid w:val="00B67AE9"/>
    <w:rsid w:val="00B67B08"/>
    <w:rsid w:val="00B67F7B"/>
    <w:rsid w:val="00B70BF0"/>
    <w:rsid w:val="00B71173"/>
    <w:rsid w:val="00B723B6"/>
    <w:rsid w:val="00B72A03"/>
    <w:rsid w:val="00B73959"/>
    <w:rsid w:val="00B741BC"/>
    <w:rsid w:val="00B74EA2"/>
    <w:rsid w:val="00B75494"/>
    <w:rsid w:val="00B7556B"/>
    <w:rsid w:val="00B75B41"/>
    <w:rsid w:val="00B75F3F"/>
    <w:rsid w:val="00B77A68"/>
    <w:rsid w:val="00B77CBD"/>
    <w:rsid w:val="00B80738"/>
    <w:rsid w:val="00B810C6"/>
    <w:rsid w:val="00B82AD1"/>
    <w:rsid w:val="00B8375A"/>
    <w:rsid w:val="00B84088"/>
    <w:rsid w:val="00B84508"/>
    <w:rsid w:val="00B84541"/>
    <w:rsid w:val="00B84971"/>
    <w:rsid w:val="00B84AB4"/>
    <w:rsid w:val="00B866DB"/>
    <w:rsid w:val="00B86A82"/>
    <w:rsid w:val="00B87B49"/>
    <w:rsid w:val="00B9316D"/>
    <w:rsid w:val="00B9495C"/>
    <w:rsid w:val="00B94ED6"/>
    <w:rsid w:val="00B950A4"/>
    <w:rsid w:val="00B95A8B"/>
    <w:rsid w:val="00B97EB4"/>
    <w:rsid w:val="00BA1E17"/>
    <w:rsid w:val="00BA20B8"/>
    <w:rsid w:val="00BA25F8"/>
    <w:rsid w:val="00BA2FD9"/>
    <w:rsid w:val="00BA38A5"/>
    <w:rsid w:val="00BA3ED9"/>
    <w:rsid w:val="00BA4572"/>
    <w:rsid w:val="00BA4895"/>
    <w:rsid w:val="00BA52DE"/>
    <w:rsid w:val="00BA6A8B"/>
    <w:rsid w:val="00BA73F9"/>
    <w:rsid w:val="00BB0399"/>
    <w:rsid w:val="00BB1873"/>
    <w:rsid w:val="00BB2D26"/>
    <w:rsid w:val="00BB3045"/>
    <w:rsid w:val="00BB30B7"/>
    <w:rsid w:val="00BB3641"/>
    <w:rsid w:val="00BB3BE1"/>
    <w:rsid w:val="00BB49E1"/>
    <w:rsid w:val="00BB4FC1"/>
    <w:rsid w:val="00BB7474"/>
    <w:rsid w:val="00BC0558"/>
    <w:rsid w:val="00BC0852"/>
    <w:rsid w:val="00BC1C0F"/>
    <w:rsid w:val="00BC3396"/>
    <w:rsid w:val="00BC371C"/>
    <w:rsid w:val="00BC45D1"/>
    <w:rsid w:val="00BC6715"/>
    <w:rsid w:val="00BC6C85"/>
    <w:rsid w:val="00BC6F31"/>
    <w:rsid w:val="00BD1112"/>
    <w:rsid w:val="00BD2A11"/>
    <w:rsid w:val="00BD551A"/>
    <w:rsid w:val="00BD5767"/>
    <w:rsid w:val="00BD6483"/>
    <w:rsid w:val="00BD656B"/>
    <w:rsid w:val="00BD6588"/>
    <w:rsid w:val="00BD6CFD"/>
    <w:rsid w:val="00BD7EDD"/>
    <w:rsid w:val="00BD7FF5"/>
    <w:rsid w:val="00BE055A"/>
    <w:rsid w:val="00BE05CE"/>
    <w:rsid w:val="00BE06B0"/>
    <w:rsid w:val="00BE1A6D"/>
    <w:rsid w:val="00BE1A89"/>
    <w:rsid w:val="00BE2269"/>
    <w:rsid w:val="00BE36B2"/>
    <w:rsid w:val="00BE3EE8"/>
    <w:rsid w:val="00BE3F06"/>
    <w:rsid w:val="00BE3F79"/>
    <w:rsid w:val="00BE483E"/>
    <w:rsid w:val="00BE629A"/>
    <w:rsid w:val="00BE6404"/>
    <w:rsid w:val="00BE6941"/>
    <w:rsid w:val="00BE78F9"/>
    <w:rsid w:val="00BE7BEC"/>
    <w:rsid w:val="00BE7DBD"/>
    <w:rsid w:val="00BF1164"/>
    <w:rsid w:val="00BF1AFB"/>
    <w:rsid w:val="00BF1FB6"/>
    <w:rsid w:val="00BF213C"/>
    <w:rsid w:val="00BF353D"/>
    <w:rsid w:val="00BF392B"/>
    <w:rsid w:val="00BF3E21"/>
    <w:rsid w:val="00BF4C1D"/>
    <w:rsid w:val="00BF53E7"/>
    <w:rsid w:val="00BF6E97"/>
    <w:rsid w:val="00BF795D"/>
    <w:rsid w:val="00BF7B8E"/>
    <w:rsid w:val="00C00257"/>
    <w:rsid w:val="00C004E1"/>
    <w:rsid w:val="00C00BAF"/>
    <w:rsid w:val="00C01EC3"/>
    <w:rsid w:val="00C05AD5"/>
    <w:rsid w:val="00C05C1C"/>
    <w:rsid w:val="00C066A5"/>
    <w:rsid w:val="00C0711A"/>
    <w:rsid w:val="00C0755A"/>
    <w:rsid w:val="00C1064E"/>
    <w:rsid w:val="00C11615"/>
    <w:rsid w:val="00C11929"/>
    <w:rsid w:val="00C12286"/>
    <w:rsid w:val="00C12B93"/>
    <w:rsid w:val="00C14903"/>
    <w:rsid w:val="00C14E4B"/>
    <w:rsid w:val="00C1677A"/>
    <w:rsid w:val="00C16A24"/>
    <w:rsid w:val="00C17611"/>
    <w:rsid w:val="00C22270"/>
    <w:rsid w:val="00C22F9A"/>
    <w:rsid w:val="00C2458D"/>
    <w:rsid w:val="00C2679A"/>
    <w:rsid w:val="00C26A33"/>
    <w:rsid w:val="00C26D3C"/>
    <w:rsid w:val="00C27111"/>
    <w:rsid w:val="00C27459"/>
    <w:rsid w:val="00C277FA"/>
    <w:rsid w:val="00C30EED"/>
    <w:rsid w:val="00C31CCB"/>
    <w:rsid w:val="00C324FE"/>
    <w:rsid w:val="00C32E97"/>
    <w:rsid w:val="00C33026"/>
    <w:rsid w:val="00C33EC5"/>
    <w:rsid w:val="00C35A8A"/>
    <w:rsid w:val="00C37642"/>
    <w:rsid w:val="00C37725"/>
    <w:rsid w:val="00C40E9E"/>
    <w:rsid w:val="00C41E5B"/>
    <w:rsid w:val="00C41EE1"/>
    <w:rsid w:val="00C42A82"/>
    <w:rsid w:val="00C42E4D"/>
    <w:rsid w:val="00C443B2"/>
    <w:rsid w:val="00C45A44"/>
    <w:rsid w:val="00C4686B"/>
    <w:rsid w:val="00C50E3D"/>
    <w:rsid w:val="00C51BC6"/>
    <w:rsid w:val="00C524DD"/>
    <w:rsid w:val="00C52E6A"/>
    <w:rsid w:val="00C534BA"/>
    <w:rsid w:val="00C5351D"/>
    <w:rsid w:val="00C53FE4"/>
    <w:rsid w:val="00C54C25"/>
    <w:rsid w:val="00C54EEB"/>
    <w:rsid w:val="00C56989"/>
    <w:rsid w:val="00C60737"/>
    <w:rsid w:val="00C60A5F"/>
    <w:rsid w:val="00C61557"/>
    <w:rsid w:val="00C619E5"/>
    <w:rsid w:val="00C62378"/>
    <w:rsid w:val="00C631FE"/>
    <w:rsid w:val="00C632FF"/>
    <w:rsid w:val="00C63D0D"/>
    <w:rsid w:val="00C64204"/>
    <w:rsid w:val="00C64531"/>
    <w:rsid w:val="00C6470D"/>
    <w:rsid w:val="00C65394"/>
    <w:rsid w:val="00C65C47"/>
    <w:rsid w:val="00C66BBD"/>
    <w:rsid w:val="00C71D95"/>
    <w:rsid w:val="00C73823"/>
    <w:rsid w:val="00C73D86"/>
    <w:rsid w:val="00C75362"/>
    <w:rsid w:val="00C75697"/>
    <w:rsid w:val="00C76290"/>
    <w:rsid w:val="00C7695A"/>
    <w:rsid w:val="00C77B36"/>
    <w:rsid w:val="00C81266"/>
    <w:rsid w:val="00C82755"/>
    <w:rsid w:val="00C83CDB"/>
    <w:rsid w:val="00C84390"/>
    <w:rsid w:val="00C85038"/>
    <w:rsid w:val="00C85B0B"/>
    <w:rsid w:val="00C869DA"/>
    <w:rsid w:val="00C86B04"/>
    <w:rsid w:val="00C877AE"/>
    <w:rsid w:val="00C90843"/>
    <w:rsid w:val="00C90966"/>
    <w:rsid w:val="00C90D17"/>
    <w:rsid w:val="00C912E7"/>
    <w:rsid w:val="00C91EFD"/>
    <w:rsid w:val="00C93320"/>
    <w:rsid w:val="00C9356D"/>
    <w:rsid w:val="00C93C73"/>
    <w:rsid w:val="00C93E86"/>
    <w:rsid w:val="00C95B0D"/>
    <w:rsid w:val="00C95B23"/>
    <w:rsid w:val="00C97F96"/>
    <w:rsid w:val="00CA0B23"/>
    <w:rsid w:val="00CA19D1"/>
    <w:rsid w:val="00CA24ED"/>
    <w:rsid w:val="00CA33E2"/>
    <w:rsid w:val="00CA3D31"/>
    <w:rsid w:val="00CA3F06"/>
    <w:rsid w:val="00CA4B86"/>
    <w:rsid w:val="00CA4C82"/>
    <w:rsid w:val="00CA68EF"/>
    <w:rsid w:val="00CA714F"/>
    <w:rsid w:val="00CA71E2"/>
    <w:rsid w:val="00CB2052"/>
    <w:rsid w:val="00CB2188"/>
    <w:rsid w:val="00CB2248"/>
    <w:rsid w:val="00CB3406"/>
    <w:rsid w:val="00CB37C8"/>
    <w:rsid w:val="00CB3E62"/>
    <w:rsid w:val="00CB4377"/>
    <w:rsid w:val="00CB73B6"/>
    <w:rsid w:val="00CB7E5D"/>
    <w:rsid w:val="00CC183E"/>
    <w:rsid w:val="00CC25F4"/>
    <w:rsid w:val="00CC2869"/>
    <w:rsid w:val="00CC3906"/>
    <w:rsid w:val="00CC3BDE"/>
    <w:rsid w:val="00CC3DE6"/>
    <w:rsid w:val="00CC4601"/>
    <w:rsid w:val="00CC5690"/>
    <w:rsid w:val="00CC577F"/>
    <w:rsid w:val="00CC62D6"/>
    <w:rsid w:val="00CC678F"/>
    <w:rsid w:val="00CC791A"/>
    <w:rsid w:val="00CD2056"/>
    <w:rsid w:val="00CD4412"/>
    <w:rsid w:val="00CD668E"/>
    <w:rsid w:val="00CD71BE"/>
    <w:rsid w:val="00CE01E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65E"/>
    <w:rsid w:val="00CF4D0A"/>
    <w:rsid w:val="00CF5D6C"/>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ED0"/>
    <w:rsid w:val="00D14211"/>
    <w:rsid w:val="00D14284"/>
    <w:rsid w:val="00D15910"/>
    <w:rsid w:val="00D160DD"/>
    <w:rsid w:val="00D166D7"/>
    <w:rsid w:val="00D16A83"/>
    <w:rsid w:val="00D2106B"/>
    <w:rsid w:val="00D215E1"/>
    <w:rsid w:val="00D21618"/>
    <w:rsid w:val="00D21786"/>
    <w:rsid w:val="00D23346"/>
    <w:rsid w:val="00D2419E"/>
    <w:rsid w:val="00D24FA6"/>
    <w:rsid w:val="00D250FE"/>
    <w:rsid w:val="00D25AD9"/>
    <w:rsid w:val="00D25DC4"/>
    <w:rsid w:val="00D31F71"/>
    <w:rsid w:val="00D32A11"/>
    <w:rsid w:val="00D32BAC"/>
    <w:rsid w:val="00D338AD"/>
    <w:rsid w:val="00D34126"/>
    <w:rsid w:val="00D40B21"/>
    <w:rsid w:val="00D417BE"/>
    <w:rsid w:val="00D4181F"/>
    <w:rsid w:val="00D422C9"/>
    <w:rsid w:val="00D4351B"/>
    <w:rsid w:val="00D43B04"/>
    <w:rsid w:val="00D43EBC"/>
    <w:rsid w:val="00D4409A"/>
    <w:rsid w:val="00D456A8"/>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529"/>
    <w:rsid w:val="00D60E1A"/>
    <w:rsid w:val="00D63569"/>
    <w:rsid w:val="00D64075"/>
    <w:rsid w:val="00D6579C"/>
    <w:rsid w:val="00D6674E"/>
    <w:rsid w:val="00D67845"/>
    <w:rsid w:val="00D70277"/>
    <w:rsid w:val="00D70308"/>
    <w:rsid w:val="00D70B74"/>
    <w:rsid w:val="00D7109B"/>
    <w:rsid w:val="00D723CB"/>
    <w:rsid w:val="00D73B6C"/>
    <w:rsid w:val="00D77A91"/>
    <w:rsid w:val="00D80E84"/>
    <w:rsid w:val="00D8270B"/>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8AA"/>
    <w:rsid w:val="00DA6DBE"/>
    <w:rsid w:val="00DA78A4"/>
    <w:rsid w:val="00DA791F"/>
    <w:rsid w:val="00DA7957"/>
    <w:rsid w:val="00DA7DCA"/>
    <w:rsid w:val="00DA7E6C"/>
    <w:rsid w:val="00DB056B"/>
    <w:rsid w:val="00DB0BB7"/>
    <w:rsid w:val="00DB0D0F"/>
    <w:rsid w:val="00DB14BA"/>
    <w:rsid w:val="00DB1531"/>
    <w:rsid w:val="00DB1AD0"/>
    <w:rsid w:val="00DB206F"/>
    <w:rsid w:val="00DB2493"/>
    <w:rsid w:val="00DB2E13"/>
    <w:rsid w:val="00DB32A9"/>
    <w:rsid w:val="00DB3720"/>
    <w:rsid w:val="00DB52B0"/>
    <w:rsid w:val="00DB564B"/>
    <w:rsid w:val="00DB58CD"/>
    <w:rsid w:val="00DB59D2"/>
    <w:rsid w:val="00DB6A11"/>
    <w:rsid w:val="00DB6F57"/>
    <w:rsid w:val="00DB71B4"/>
    <w:rsid w:val="00DC0486"/>
    <w:rsid w:val="00DC0596"/>
    <w:rsid w:val="00DC09CD"/>
    <w:rsid w:val="00DC134F"/>
    <w:rsid w:val="00DC1481"/>
    <w:rsid w:val="00DC174D"/>
    <w:rsid w:val="00DC21EC"/>
    <w:rsid w:val="00DC2265"/>
    <w:rsid w:val="00DC2293"/>
    <w:rsid w:val="00DC36A0"/>
    <w:rsid w:val="00DC4014"/>
    <w:rsid w:val="00DC4120"/>
    <w:rsid w:val="00DC46CF"/>
    <w:rsid w:val="00DC5714"/>
    <w:rsid w:val="00DC6782"/>
    <w:rsid w:val="00DC7418"/>
    <w:rsid w:val="00DC7791"/>
    <w:rsid w:val="00DC7A1B"/>
    <w:rsid w:val="00DC7BB0"/>
    <w:rsid w:val="00DD043C"/>
    <w:rsid w:val="00DD1990"/>
    <w:rsid w:val="00DD23A6"/>
    <w:rsid w:val="00DD2AF8"/>
    <w:rsid w:val="00DD4AC5"/>
    <w:rsid w:val="00DD4BE6"/>
    <w:rsid w:val="00DD4CDD"/>
    <w:rsid w:val="00DD7877"/>
    <w:rsid w:val="00DD7AEF"/>
    <w:rsid w:val="00DE0291"/>
    <w:rsid w:val="00DE1528"/>
    <w:rsid w:val="00DE170C"/>
    <w:rsid w:val="00DE258A"/>
    <w:rsid w:val="00DE2D9B"/>
    <w:rsid w:val="00DE4BA1"/>
    <w:rsid w:val="00DE5E9D"/>
    <w:rsid w:val="00DE733B"/>
    <w:rsid w:val="00DF023F"/>
    <w:rsid w:val="00DF11D8"/>
    <w:rsid w:val="00DF13F2"/>
    <w:rsid w:val="00DF1777"/>
    <w:rsid w:val="00DF191F"/>
    <w:rsid w:val="00DF21E7"/>
    <w:rsid w:val="00DF2717"/>
    <w:rsid w:val="00DF464A"/>
    <w:rsid w:val="00DF5378"/>
    <w:rsid w:val="00DF72BA"/>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DEE"/>
    <w:rsid w:val="00E12EC6"/>
    <w:rsid w:val="00E13825"/>
    <w:rsid w:val="00E148CD"/>
    <w:rsid w:val="00E151E8"/>
    <w:rsid w:val="00E15C9C"/>
    <w:rsid w:val="00E16258"/>
    <w:rsid w:val="00E164A8"/>
    <w:rsid w:val="00E16EFF"/>
    <w:rsid w:val="00E20950"/>
    <w:rsid w:val="00E21AD0"/>
    <w:rsid w:val="00E22A25"/>
    <w:rsid w:val="00E23204"/>
    <w:rsid w:val="00E23FB8"/>
    <w:rsid w:val="00E245E9"/>
    <w:rsid w:val="00E2662C"/>
    <w:rsid w:val="00E2674C"/>
    <w:rsid w:val="00E269A9"/>
    <w:rsid w:val="00E2794F"/>
    <w:rsid w:val="00E30009"/>
    <w:rsid w:val="00E3099D"/>
    <w:rsid w:val="00E318F2"/>
    <w:rsid w:val="00E3197A"/>
    <w:rsid w:val="00E32417"/>
    <w:rsid w:val="00E3306D"/>
    <w:rsid w:val="00E34ABA"/>
    <w:rsid w:val="00E34BBC"/>
    <w:rsid w:val="00E34DE0"/>
    <w:rsid w:val="00E35E85"/>
    <w:rsid w:val="00E37152"/>
    <w:rsid w:val="00E404D0"/>
    <w:rsid w:val="00E40AA9"/>
    <w:rsid w:val="00E40D8A"/>
    <w:rsid w:val="00E40F69"/>
    <w:rsid w:val="00E42876"/>
    <w:rsid w:val="00E42AB3"/>
    <w:rsid w:val="00E42F44"/>
    <w:rsid w:val="00E44A9A"/>
    <w:rsid w:val="00E454CE"/>
    <w:rsid w:val="00E46103"/>
    <w:rsid w:val="00E46DCA"/>
    <w:rsid w:val="00E504AD"/>
    <w:rsid w:val="00E50D17"/>
    <w:rsid w:val="00E517CF"/>
    <w:rsid w:val="00E51ED8"/>
    <w:rsid w:val="00E51FB6"/>
    <w:rsid w:val="00E5215E"/>
    <w:rsid w:val="00E5277C"/>
    <w:rsid w:val="00E52D71"/>
    <w:rsid w:val="00E53F5B"/>
    <w:rsid w:val="00E54041"/>
    <w:rsid w:val="00E54BEF"/>
    <w:rsid w:val="00E54C95"/>
    <w:rsid w:val="00E5527D"/>
    <w:rsid w:val="00E56519"/>
    <w:rsid w:val="00E565B7"/>
    <w:rsid w:val="00E566CA"/>
    <w:rsid w:val="00E56A78"/>
    <w:rsid w:val="00E571FA"/>
    <w:rsid w:val="00E6171A"/>
    <w:rsid w:val="00E62268"/>
    <w:rsid w:val="00E62BD1"/>
    <w:rsid w:val="00E630C8"/>
    <w:rsid w:val="00E638C6"/>
    <w:rsid w:val="00E6444C"/>
    <w:rsid w:val="00E64F59"/>
    <w:rsid w:val="00E650F4"/>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5394"/>
    <w:rsid w:val="00E76449"/>
    <w:rsid w:val="00E77125"/>
    <w:rsid w:val="00E80DE6"/>
    <w:rsid w:val="00E80EAC"/>
    <w:rsid w:val="00E81103"/>
    <w:rsid w:val="00E81EA9"/>
    <w:rsid w:val="00E829D0"/>
    <w:rsid w:val="00E8597D"/>
    <w:rsid w:val="00E85D60"/>
    <w:rsid w:val="00E87217"/>
    <w:rsid w:val="00E90468"/>
    <w:rsid w:val="00E90D76"/>
    <w:rsid w:val="00E910B4"/>
    <w:rsid w:val="00E91118"/>
    <w:rsid w:val="00E93A85"/>
    <w:rsid w:val="00E965AC"/>
    <w:rsid w:val="00EA1302"/>
    <w:rsid w:val="00EA17EC"/>
    <w:rsid w:val="00EA1F74"/>
    <w:rsid w:val="00EA4DD3"/>
    <w:rsid w:val="00EA4F4E"/>
    <w:rsid w:val="00EA5AF1"/>
    <w:rsid w:val="00EA5AF8"/>
    <w:rsid w:val="00EA7AF4"/>
    <w:rsid w:val="00EB0CC1"/>
    <w:rsid w:val="00EB1302"/>
    <w:rsid w:val="00EB1B6E"/>
    <w:rsid w:val="00EB37E8"/>
    <w:rsid w:val="00EB3918"/>
    <w:rsid w:val="00EB713C"/>
    <w:rsid w:val="00EB73A8"/>
    <w:rsid w:val="00EB784E"/>
    <w:rsid w:val="00EC087F"/>
    <w:rsid w:val="00EC08F2"/>
    <w:rsid w:val="00EC0AD2"/>
    <w:rsid w:val="00EC0CCA"/>
    <w:rsid w:val="00EC2849"/>
    <w:rsid w:val="00EC3863"/>
    <w:rsid w:val="00EC3E84"/>
    <w:rsid w:val="00EC49C1"/>
    <w:rsid w:val="00EC4F27"/>
    <w:rsid w:val="00EC52E0"/>
    <w:rsid w:val="00EC6657"/>
    <w:rsid w:val="00ED25B7"/>
    <w:rsid w:val="00ED39B6"/>
    <w:rsid w:val="00ED409D"/>
    <w:rsid w:val="00ED41DC"/>
    <w:rsid w:val="00ED4FA0"/>
    <w:rsid w:val="00ED4FCD"/>
    <w:rsid w:val="00ED543B"/>
    <w:rsid w:val="00ED619D"/>
    <w:rsid w:val="00EE0493"/>
    <w:rsid w:val="00EE0B09"/>
    <w:rsid w:val="00EE1238"/>
    <w:rsid w:val="00EE180B"/>
    <w:rsid w:val="00EE1A56"/>
    <w:rsid w:val="00EE2093"/>
    <w:rsid w:val="00EE315F"/>
    <w:rsid w:val="00EE56FB"/>
    <w:rsid w:val="00EE57C1"/>
    <w:rsid w:val="00EE6950"/>
    <w:rsid w:val="00EE6994"/>
    <w:rsid w:val="00EE6E3A"/>
    <w:rsid w:val="00EE6E9A"/>
    <w:rsid w:val="00EE73BF"/>
    <w:rsid w:val="00EE78D8"/>
    <w:rsid w:val="00EF5F5D"/>
    <w:rsid w:val="00F00027"/>
    <w:rsid w:val="00F0007D"/>
    <w:rsid w:val="00F00D1C"/>
    <w:rsid w:val="00F00D6C"/>
    <w:rsid w:val="00F0223D"/>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3360"/>
    <w:rsid w:val="00F338E9"/>
    <w:rsid w:val="00F33C0E"/>
    <w:rsid w:val="00F34800"/>
    <w:rsid w:val="00F34CE0"/>
    <w:rsid w:val="00F3571D"/>
    <w:rsid w:val="00F3585F"/>
    <w:rsid w:val="00F37206"/>
    <w:rsid w:val="00F37CA6"/>
    <w:rsid w:val="00F40124"/>
    <w:rsid w:val="00F40312"/>
    <w:rsid w:val="00F40781"/>
    <w:rsid w:val="00F409EB"/>
    <w:rsid w:val="00F411EE"/>
    <w:rsid w:val="00F41503"/>
    <w:rsid w:val="00F42B65"/>
    <w:rsid w:val="00F446ED"/>
    <w:rsid w:val="00F44F9F"/>
    <w:rsid w:val="00F45A39"/>
    <w:rsid w:val="00F46498"/>
    <w:rsid w:val="00F4649B"/>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39E"/>
    <w:rsid w:val="00F61D16"/>
    <w:rsid w:val="00F61E0E"/>
    <w:rsid w:val="00F62F4A"/>
    <w:rsid w:val="00F63F0D"/>
    <w:rsid w:val="00F64105"/>
    <w:rsid w:val="00F65B12"/>
    <w:rsid w:val="00F65C4C"/>
    <w:rsid w:val="00F66F03"/>
    <w:rsid w:val="00F7060B"/>
    <w:rsid w:val="00F707C1"/>
    <w:rsid w:val="00F71BEB"/>
    <w:rsid w:val="00F71FBD"/>
    <w:rsid w:val="00F726B2"/>
    <w:rsid w:val="00F72DAC"/>
    <w:rsid w:val="00F755BD"/>
    <w:rsid w:val="00F75AD9"/>
    <w:rsid w:val="00F75C3B"/>
    <w:rsid w:val="00F76255"/>
    <w:rsid w:val="00F777E9"/>
    <w:rsid w:val="00F80A49"/>
    <w:rsid w:val="00F80A65"/>
    <w:rsid w:val="00F8112A"/>
    <w:rsid w:val="00F8112C"/>
    <w:rsid w:val="00F811BA"/>
    <w:rsid w:val="00F82707"/>
    <w:rsid w:val="00F828CC"/>
    <w:rsid w:val="00F840D2"/>
    <w:rsid w:val="00F867D8"/>
    <w:rsid w:val="00F87462"/>
    <w:rsid w:val="00F906A3"/>
    <w:rsid w:val="00F90A66"/>
    <w:rsid w:val="00F93090"/>
    <w:rsid w:val="00F9401F"/>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3239"/>
    <w:rsid w:val="00FA3BB8"/>
    <w:rsid w:val="00FA4BA5"/>
    <w:rsid w:val="00FA6431"/>
    <w:rsid w:val="00FA68C2"/>
    <w:rsid w:val="00FA6CF0"/>
    <w:rsid w:val="00FA713E"/>
    <w:rsid w:val="00FA7918"/>
    <w:rsid w:val="00FB08A4"/>
    <w:rsid w:val="00FB1572"/>
    <w:rsid w:val="00FB1C7B"/>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6FD"/>
    <w:rsid w:val="00FE4989"/>
    <w:rsid w:val="00FE4CF8"/>
    <w:rsid w:val="00FE555A"/>
    <w:rsid w:val="00FE5733"/>
    <w:rsid w:val="00FE5843"/>
    <w:rsid w:val="00FE66AF"/>
    <w:rsid w:val="00FE69CE"/>
    <w:rsid w:val="00FE7727"/>
    <w:rsid w:val="00FF0F83"/>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35629550">
      <w:bodyDiv w:val="1"/>
      <w:marLeft w:val="0"/>
      <w:marRight w:val="0"/>
      <w:marTop w:val="0"/>
      <w:marBottom w:val="0"/>
      <w:divBdr>
        <w:top w:val="none" w:sz="0" w:space="0" w:color="auto"/>
        <w:left w:val="none" w:sz="0" w:space="0" w:color="auto"/>
        <w:bottom w:val="none" w:sz="0" w:space="0" w:color="auto"/>
        <w:right w:val="none" w:sz="0" w:space="0" w:color="auto"/>
      </w:divBdr>
    </w:div>
    <w:div w:id="553663403">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56113991">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79319367">
      <w:bodyDiv w:val="1"/>
      <w:marLeft w:val="0"/>
      <w:marRight w:val="0"/>
      <w:marTop w:val="0"/>
      <w:marBottom w:val="0"/>
      <w:divBdr>
        <w:top w:val="none" w:sz="0" w:space="0" w:color="auto"/>
        <w:left w:val="none" w:sz="0" w:space="0" w:color="auto"/>
        <w:bottom w:val="none" w:sz="0" w:space="0" w:color="auto"/>
        <w:right w:val="none" w:sz="0" w:space="0" w:color="auto"/>
      </w:divBdr>
    </w:div>
    <w:div w:id="908884884">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31290970">
      <w:bodyDiv w:val="1"/>
      <w:marLeft w:val="0"/>
      <w:marRight w:val="0"/>
      <w:marTop w:val="0"/>
      <w:marBottom w:val="0"/>
      <w:divBdr>
        <w:top w:val="none" w:sz="0" w:space="0" w:color="auto"/>
        <w:left w:val="none" w:sz="0" w:space="0" w:color="auto"/>
        <w:bottom w:val="none" w:sz="0" w:space="0" w:color="auto"/>
        <w:right w:val="none" w:sz="0" w:space="0" w:color="auto"/>
      </w:divBdr>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01646640">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27608372">
      <w:bodyDiv w:val="1"/>
      <w:marLeft w:val="0"/>
      <w:marRight w:val="0"/>
      <w:marTop w:val="0"/>
      <w:marBottom w:val="0"/>
      <w:divBdr>
        <w:top w:val="none" w:sz="0" w:space="0" w:color="auto"/>
        <w:left w:val="none" w:sz="0" w:space="0" w:color="auto"/>
        <w:bottom w:val="none" w:sz="0" w:space="0" w:color="auto"/>
        <w:right w:val="none" w:sz="0" w:space="0" w:color="auto"/>
      </w:divBdr>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comments" Target="comments.xml"/><Relationship Id="rId1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2519E"/>
    <w:rsid w:val="00062932"/>
    <w:rsid w:val="0006782F"/>
    <w:rsid w:val="000746F7"/>
    <w:rsid w:val="001908D4"/>
    <w:rsid w:val="001C2BD5"/>
    <w:rsid w:val="001D4292"/>
    <w:rsid w:val="002170B0"/>
    <w:rsid w:val="002348A7"/>
    <w:rsid w:val="002A38AA"/>
    <w:rsid w:val="002C4FAA"/>
    <w:rsid w:val="002C6C16"/>
    <w:rsid w:val="002E1436"/>
    <w:rsid w:val="002E2D9F"/>
    <w:rsid w:val="002E430F"/>
    <w:rsid w:val="003177DD"/>
    <w:rsid w:val="00356FE6"/>
    <w:rsid w:val="00374E5F"/>
    <w:rsid w:val="00375F6B"/>
    <w:rsid w:val="003D23AA"/>
    <w:rsid w:val="0042277C"/>
    <w:rsid w:val="00427F12"/>
    <w:rsid w:val="004610CC"/>
    <w:rsid w:val="004C1780"/>
    <w:rsid w:val="004C784D"/>
    <w:rsid w:val="004D5384"/>
    <w:rsid w:val="004D56A1"/>
    <w:rsid w:val="00503FF3"/>
    <w:rsid w:val="00510C0B"/>
    <w:rsid w:val="005340C3"/>
    <w:rsid w:val="00540E07"/>
    <w:rsid w:val="00542B53"/>
    <w:rsid w:val="005A66C9"/>
    <w:rsid w:val="005B7A3F"/>
    <w:rsid w:val="005E2A16"/>
    <w:rsid w:val="005F13E5"/>
    <w:rsid w:val="005F14C5"/>
    <w:rsid w:val="0060126C"/>
    <w:rsid w:val="00626D3D"/>
    <w:rsid w:val="00657E39"/>
    <w:rsid w:val="00664592"/>
    <w:rsid w:val="0069253E"/>
    <w:rsid w:val="0069458E"/>
    <w:rsid w:val="006A6304"/>
    <w:rsid w:val="006F0B5C"/>
    <w:rsid w:val="007146FF"/>
    <w:rsid w:val="00725384"/>
    <w:rsid w:val="007513EA"/>
    <w:rsid w:val="00766539"/>
    <w:rsid w:val="00790579"/>
    <w:rsid w:val="007D6769"/>
    <w:rsid w:val="008117E6"/>
    <w:rsid w:val="00821114"/>
    <w:rsid w:val="008377BC"/>
    <w:rsid w:val="00845ADC"/>
    <w:rsid w:val="00850E38"/>
    <w:rsid w:val="00876E08"/>
    <w:rsid w:val="00903733"/>
    <w:rsid w:val="009461B9"/>
    <w:rsid w:val="00961744"/>
    <w:rsid w:val="009819D5"/>
    <w:rsid w:val="00984A64"/>
    <w:rsid w:val="009F1E28"/>
    <w:rsid w:val="00A12A20"/>
    <w:rsid w:val="00A8334D"/>
    <w:rsid w:val="00A97118"/>
    <w:rsid w:val="00AA300D"/>
    <w:rsid w:val="00AB2EEE"/>
    <w:rsid w:val="00AB68CE"/>
    <w:rsid w:val="00B31F7F"/>
    <w:rsid w:val="00B46189"/>
    <w:rsid w:val="00B47EE5"/>
    <w:rsid w:val="00BD3275"/>
    <w:rsid w:val="00BE5713"/>
    <w:rsid w:val="00C43B99"/>
    <w:rsid w:val="00C54274"/>
    <w:rsid w:val="00C8003C"/>
    <w:rsid w:val="00C877BE"/>
    <w:rsid w:val="00C93179"/>
    <w:rsid w:val="00CC5506"/>
    <w:rsid w:val="00CD0A46"/>
    <w:rsid w:val="00CF00FB"/>
    <w:rsid w:val="00D03630"/>
    <w:rsid w:val="00D102B9"/>
    <w:rsid w:val="00D2519E"/>
    <w:rsid w:val="00D27E00"/>
    <w:rsid w:val="00D334C3"/>
    <w:rsid w:val="00D527A0"/>
    <w:rsid w:val="00D6211B"/>
    <w:rsid w:val="00D67AC6"/>
    <w:rsid w:val="00D92CC8"/>
    <w:rsid w:val="00D958DA"/>
    <w:rsid w:val="00DA461A"/>
    <w:rsid w:val="00E1639C"/>
    <w:rsid w:val="00E216AB"/>
    <w:rsid w:val="00EC62AD"/>
    <w:rsid w:val="00EC6754"/>
    <w:rsid w:val="00EF5DBB"/>
    <w:rsid w:val="00F13C85"/>
    <w:rsid w:val="00F15346"/>
    <w:rsid w:val="00F169F9"/>
    <w:rsid w:val="00F16DB5"/>
    <w:rsid w:val="00FC77F7"/>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5CEC2-745B-9243-98CC-1896EFF9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4316</Words>
  <Characters>24607</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2015-08-28T17:04:00Z</dcterms:created>
  <dcterms:modified xsi:type="dcterms:W3CDTF">2015-09-04T20:18:00Z</dcterms:modified>
  <cp:contentStatus/>
</cp:coreProperties>
</file>